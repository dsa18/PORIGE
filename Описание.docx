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7140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BEFC3" w14:textId="77777777" w:rsidR="003D5305" w:rsidRDefault="003D5305" w:rsidP="002D7F5C">
          <w:pPr>
            <w:pStyle w:val="a4"/>
            <w:spacing w:line="240" w:lineRule="auto"/>
          </w:pPr>
          <w:r>
            <w:t>Оглавление</w:t>
          </w:r>
        </w:p>
        <w:p w14:paraId="7069CC80" w14:textId="77777777" w:rsidR="003434A8" w:rsidRDefault="003D530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75853" w:history="1">
            <w:r w:rsidR="003434A8" w:rsidRPr="00732DD8">
              <w:rPr>
                <w:rStyle w:val="a5"/>
                <w:noProof/>
              </w:rPr>
              <w:t>2.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Ручная катушка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5D74157" w14:textId="77777777" w:rsidR="003434A8" w:rsidRDefault="002D5C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4" w:history="1">
            <w:r w:rsidR="003434A8" w:rsidRPr="00732DD8">
              <w:rPr>
                <w:rStyle w:val="a5"/>
                <w:noProof/>
              </w:rPr>
              <w:t>3.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Катушка синхронизации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DF25D61" w14:textId="77777777" w:rsidR="003434A8" w:rsidRDefault="002D5C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5" w:history="1">
            <w:r w:rsidR="003434A8" w:rsidRPr="00732DD8">
              <w:rPr>
                <w:rStyle w:val="a5"/>
                <w:noProof/>
              </w:rPr>
              <w:t>4.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Плата контроллера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65F5239C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6" w:history="1">
            <w:r w:rsidR="003434A8" w:rsidRPr="00732DD8">
              <w:rPr>
                <w:rStyle w:val="a5"/>
                <w:noProof/>
              </w:rPr>
              <w:t>Схемное решение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863FB8E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7" w:history="1">
            <w:r w:rsidR="003434A8" w:rsidRPr="00732DD8">
              <w:rPr>
                <w:rStyle w:val="a5"/>
                <w:noProof/>
              </w:rPr>
              <w:t>Функционал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EB62EEE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8" w:history="1">
            <w:r w:rsidR="003434A8" w:rsidRPr="00732DD8">
              <w:rPr>
                <w:rStyle w:val="a5"/>
                <w:noProof/>
              </w:rPr>
              <w:t>ФАПЧ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E335114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59" w:history="1">
            <w:r w:rsidR="003434A8" w:rsidRPr="00732DD8">
              <w:rPr>
                <w:rStyle w:val="a5"/>
                <w:noProof/>
              </w:rPr>
              <w:t>Фильтровать входные сигналы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_Toc510775859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2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1BA4669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0" w:history="1">
            <w:r w:rsidR="003434A8" w:rsidRPr="00732DD8">
              <w:rPr>
                <w:rStyle w:val="a5"/>
                <w:noProof/>
              </w:rPr>
              <w:t xml:space="preserve">Управление через </w:t>
            </w:r>
            <w:r w:rsidR="003434A8" w:rsidRPr="00732DD8">
              <w:rPr>
                <w:rStyle w:val="a5"/>
                <w:noProof/>
                <w:lang w:val="en-US"/>
              </w:rPr>
              <w:t>USB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622BCAF6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1" w:history="1">
            <w:r w:rsidR="003434A8" w:rsidRPr="00732DD8">
              <w:rPr>
                <w:rStyle w:val="a5"/>
                <w:noProof/>
              </w:rPr>
              <w:t>Протоколы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3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5162EA3" w14:textId="77777777" w:rsidR="003434A8" w:rsidRDefault="002D5C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2" w:history="1">
            <w:r w:rsidR="003434A8" w:rsidRPr="00732DD8">
              <w:rPr>
                <w:rStyle w:val="a5"/>
                <w:noProof/>
              </w:rPr>
              <w:t>5.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Процессорная плата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F0809F0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3" w:history="1">
            <w:r w:rsidR="003434A8" w:rsidRPr="00732DD8">
              <w:rPr>
                <w:rStyle w:val="a5"/>
                <w:noProof/>
              </w:rPr>
              <w:t>Функции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_Toc510775863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2723D83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4" w:history="1">
            <w:r w:rsidR="003434A8" w:rsidRPr="00732DD8">
              <w:rPr>
                <w:rStyle w:val="a5"/>
                <w:noProof/>
              </w:rPr>
              <w:t>Управление контроллерной платой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_Toc510775864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23AEB836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5" w:history="1">
            <w:r w:rsidR="003434A8" w:rsidRPr="00732DD8">
              <w:rPr>
                <w:rStyle w:val="a5"/>
                <w:noProof/>
              </w:rPr>
              <w:t>Математическая обработка сигналов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_Toc510775865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4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0DDBF92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6" w:history="1">
            <w:r w:rsidR="003434A8" w:rsidRPr="00732DD8">
              <w:rPr>
                <w:rStyle w:val="a5"/>
                <w:noProof/>
              </w:rPr>
              <w:t>Отображение информации на экране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_Toc510775866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560AF03F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7" w:history="1">
            <w:r w:rsidR="003434A8" w:rsidRPr="00732DD8">
              <w:rPr>
                <w:rStyle w:val="a5"/>
                <w:noProof/>
              </w:rPr>
              <w:t xml:space="preserve">Прием данных от </w:t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 w:rsidRPr="00732DD8">
              <w:rPr>
                <w:rStyle w:val="a5"/>
                <w:noProof/>
              </w:rPr>
              <w:t xml:space="preserve"> модуля и его настройка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_Toc510775867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CAF812B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8" w:history="1">
            <w:r w:rsidR="003434A8" w:rsidRPr="00732DD8">
              <w:rPr>
                <w:rStyle w:val="a5"/>
                <w:noProof/>
              </w:rPr>
              <w:t>Сохранение данных на карту памяти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_Toc510775868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73FB4395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69" w:history="1">
            <w:r w:rsidR="003434A8" w:rsidRPr="00732DD8">
              <w:rPr>
                <w:rStyle w:val="a5"/>
                <w:noProof/>
              </w:rPr>
              <w:t>Передача данных на ПК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_Toc510775869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95C99CD" w14:textId="77777777" w:rsidR="003434A8" w:rsidRDefault="002D5C7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0" w:history="1">
            <w:r w:rsidR="003434A8" w:rsidRPr="00732DD8">
              <w:rPr>
                <w:rStyle w:val="a5"/>
                <w:noProof/>
              </w:rPr>
              <w:t>Обработка откликов от кнопок управления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_Toc510775870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0850BE3" w14:textId="77777777" w:rsidR="003434A8" w:rsidRDefault="002D5C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1" w:history="1">
            <w:r w:rsidR="003434A8" w:rsidRPr="00732DD8">
              <w:rPr>
                <w:rStyle w:val="a5"/>
                <w:noProof/>
              </w:rPr>
              <w:t>6.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</w:rPr>
              <w:t>Корпус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_Toc510775871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4B25E911" w14:textId="77777777" w:rsidR="003434A8" w:rsidRDefault="002D5C7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775872" w:history="1">
            <w:r w:rsidR="003434A8" w:rsidRPr="00732DD8">
              <w:rPr>
                <w:rStyle w:val="a5"/>
                <w:noProof/>
                <w:lang w:val="en-US"/>
              </w:rPr>
              <w:t>7.</w:t>
            </w:r>
            <w:r w:rsidR="003434A8">
              <w:rPr>
                <w:rFonts w:eastAsiaTheme="minorEastAsia"/>
                <w:noProof/>
                <w:lang w:eastAsia="ru-RU"/>
              </w:rPr>
              <w:tab/>
            </w:r>
            <w:r w:rsidR="003434A8" w:rsidRPr="00732DD8">
              <w:rPr>
                <w:rStyle w:val="a5"/>
                <w:noProof/>
                <w:lang w:val="en-US"/>
              </w:rPr>
              <w:t>GPS</w:t>
            </w:r>
            <w:r w:rsidR="003434A8">
              <w:rPr>
                <w:noProof/>
                <w:webHidden/>
              </w:rPr>
              <w:tab/>
            </w:r>
            <w:r w:rsidR="003434A8">
              <w:rPr>
                <w:noProof/>
                <w:webHidden/>
              </w:rPr>
              <w:fldChar w:fldCharType="begin"/>
            </w:r>
            <w:r w:rsidR="003434A8">
              <w:rPr>
                <w:noProof/>
                <w:webHidden/>
              </w:rPr>
              <w:instrText xml:space="preserve"> PAGEREF _Toc510775872 \h </w:instrText>
            </w:r>
            <w:r w:rsidR="003434A8">
              <w:rPr>
                <w:noProof/>
                <w:webHidden/>
              </w:rPr>
            </w:r>
            <w:r w:rsidR="003434A8">
              <w:rPr>
                <w:noProof/>
                <w:webHidden/>
              </w:rPr>
              <w:fldChar w:fldCharType="separate"/>
            </w:r>
            <w:r w:rsidR="003434A8">
              <w:rPr>
                <w:noProof/>
                <w:webHidden/>
              </w:rPr>
              <w:t>5</w:t>
            </w:r>
            <w:r w:rsidR="003434A8">
              <w:rPr>
                <w:noProof/>
                <w:webHidden/>
              </w:rPr>
              <w:fldChar w:fldCharType="end"/>
            </w:r>
          </w:hyperlink>
        </w:p>
        <w:p w14:paraId="086B16B5" w14:textId="77777777" w:rsidR="003D5305" w:rsidRDefault="003D5305" w:rsidP="002D7F5C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52D5F4" w14:textId="77777777" w:rsidR="003D5305" w:rsidRDefault="003D5305" w:rsidP="002D7F5C">
      <w:pPr>
        <w:spacing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E6ADF4" w14:textId="77777777" w:rsidR="009F0EF9" w:rsidRDefault="003D5305" w:rsidP="002D7F5C">
      <w:pPr>
        <w:pStyle w:val="1"/>
        <w:spacing w:line="240" w:lineRule="auto"/>
      </w:pPr>
      <w:bookmarkStart w:id="0" w:name="_Toc510775853"/>
      <w:r>
        <w:lastRenderedPageBreak/>
        <w:t>Ручная катушка</w:t>
      </w:r>
      <w:bookmarkEnd w:id="0"/>
    </w:p>
    <w:p w14:paraId="67AC724F" w14:textId="77777777" w:rsidR="003D5305" w:rsidRDefault="003D5305" w:rsidP="002D7F5C">
      <w:pPr>
        <w:spacing w:line="240" w:lineRule="auto"/>
      </w:pPr>
      <w:r>
        <w:t xml:space="preserve">Используется из набора </w:t>
      </w:r>
    </w:p>
    <w:p w14:paraId="5DAA2686" w14:textId="77777777" w:rsidR="00D26556" w:rsidRDefault="00D26556" w:rsidP="002D7F5C">
      <w:pPr>
        <w:pStyle w:val="1"/>
        <w:spacing w:line="240" w:lineRule="auto"/>
      </w:pPr>
      <w:bookmarkStart w:id="1" w:name="_Toc510775854"/>
      <w:r>
        <w:t>Катушка синхронизации</w:t>
      </w:r>
      <w:bookmarkEnd w:id="1"/>
    </w:p>
    <w:p w14:paraId="6394DD1C" w14:textId="77777777" w:rsidR="00D26556" w:rsidRDefault="00D26556" w:rsidP="002D7F5C">
      <w:pPr>
        <w:spacing w:line="240" w:lineRule="auto"/>
      </w:pPr>
      <w:r>
        <w:t>Накручивается на ……</w:t>
      </w:r>
      <w:proofErr w:type="gramStart"/>
      <w:r>
        <w:t>…….</w:t>
      </w:r>
      <w:proofErr w:type="gramEnd"/>
      <w:r>
        <w:t>.</w:t>
      </w:r>
    </w:p>
    <w:p w14:paraId="60F373BB" w14:textId="77777777" w:rsidR="00D26556" w:rsidRDefault="00D26556" w:rsidP="002D7F5C">
      <w:pPr>
        <w:pStyle w:val="1"/>
        <w:spacing w:line="240" w:lineRule="auto"/>
      </w:pPr>
      <w:bookmarkStart w:id="2" w:name="_Toc510775855"/>
      <w:r>
        <w:t>Плата контроллера</w:t>
      </w:r>
      <w:bookmarkEnd w:id="2"/>
    </w:p>
    <w:p w14:paraId="76ABB0BC" w14:textId="77777777" w:rsidR="00D26556" w:rsidRDefault="00D26556" w:rsidP="002D7F5C">
      <w:pPr>
        <w:pStyle w:val="2"/>
        <w:spacing w:line="240" w:lineRule="auto"/>
      </w:pPr>
      <w:bookmarkStart w:id="3" w:name="_Toc510775856"/>
      <w:r>
        <w:t>Схемное решение</w:t>
      </w:r>
      <w:bookmarkEnd w:id="3"/>
    </w:p>
    <w:p w14:paraId="33A81A67" w14:textId="77777777" w:rsidR="009E30CB" w:rsidRDefault="00D26556" w:rsidP="002D7F5C">
      <w:pPr>
        <w:spacing w:line="240" w:lineRule="auto"/>
      </w:pPr>
      <w:r>
        <w:t>Устройство состоит из печатной платы</w:t>
      </w:r>
      <w:r w:rsidR="009E30CB">
        <w:t xml:space="preserve"> собственной разработки:</w:t>
      </w:r>
    </w:p>
    <w:p w14:paraId="5309AFDE" w14:textId="77777777" w:rsidR="009E30CB" w:rsidRDefault="009E30CB" w:rsidP="002D7F5C">
      <w:pPr>
        <w:spacing w:line="240" w:lineRule="auto"/>
        <w:ind w:firstLine="708"/>
      </w:pPr>
      <w:r>
        <w:t>– развязывающий усилитель с минусовым 5В питанием на два канала,</w:t>
      </w:r>
    </w:p>
    <w:p w14:paraId="35ACB84F" w14:textId="77777777" w:rsidR="009E30CB" w:rsidRPr="007C4CB4" w:rsidRDefault="009E30CB" w:rsidP="002D7F5C">
      <w:pPr>
        <w:spacing w:line="240" w:lineRule="auto"/>
        <w:ind w:firstLine="708"/>
      </w:pPr>
      <w:r>
        <w:t>– конденсаторы</w:t>
      </w:r>
      <w:r w:rsidR="007C4CB4">
        <w:t xml:space="preserve"> и резистор</w:t>
      </w:r>
      <w:r>
        <w:t xml:space="preserve"> для </w:t>
      </w:r>
      <w:r>
        <w:rPr>
          <w:lang w:val="en-US"/>
        </w:rPr>
        <w:t>Switch</w:t>
      </w:r>
      <w:r w:rsidR="007C4CB4">
        <w:t xml:space="preserve"> на 2Гц</w:t>
      </w:r>
    </w:p>
    <w:p w14:paraId="3E276E50" w14:textId="77777777" w:rsidR="00D26556" w:rsidRDefault="009E30CB" w:rsidP="002D7F5C">
      <w:pPr>
        <w:spacing w:line="240" w:lineRule="auto"/>
        <w:ind w:firstLine="708"/>
      </w:pPr>
      <w:commentRangeStart w:id="4"/>
      <w:r w:rsidRPr="009E30CB">
        <w:t>–</w:t>
      </w:r>
      <w:r>
        <w:t xml:space="preserve">  отрицательное питание, перевод сигнала в положительное напряжение.</w:t>
      </w:r>
    </w:p>
    <w:p w14:paraId="09BFD513" w14:textId="77777777" w:rsidR="00B936C7" w:rsidRDefault="00B936C7" w:rsidP="002D7F5C">
      <w:pPr>
        <w:spacing w:line="240" w:lineRule="auto"/>
        <w:ind w:firstLine="708"/>
      </w:pPr>
      <w:r>
        <w:t>– соединение шлейфа кнопок</w:t>
      </w:r>
    </w:p>
    <w:p w14:paraId="1F5DDD7F" w14:textId="77777777" w:rsidR="00B936C7" w:rsidRPr="00B936C7" w:rsidRDefault="00B936C7" w:rsidP="002D7F5C">
      <w:pPr>
        <w:spacing w:line="240" w:lineRule="auto"/>
        <w:ind w:firstLine="708"/>
      </w:pPr>
      <w:r>
        <w:t xml:space="preserve">– </w:t>
      </w:r>
      <w:proofErr w:type="gramStart"/>
      <w:r>
        <w:t xml:space="preserve">соединение  </w:t>
      </w:r>
      <w:r>
        <w:rPr>
          <w:lang w:val="en-US"/>
        </w:rPr>
        <w:t>GIPIO</w:t>
      </w:r>
      <w:proofErr w:type="gramEnd"/>
      <w:r>
        <w:t xml:space="preserve"> процессора с кнопками</w:t>
      </w:r>
      <w:commentRangeEnd w:id="4"/>
      <w:r w:rsidR="002D5C71">
        <w:rPr>
          <w:rStyle w:val="a8"/>
        </w:rPr>
        <w:commentReference w:id="4"/>
      </w:r>
    </w:p>
    <w:p w14:paraId="6F070F53" w14:textId="77777777" w:rsidR="009E30CB" w:rsidRDefault="009E30CB" w:rsidP="002D7F5C">
      <w:pPr>
        <w:spacing w:line="240" w:lineRule="auto"/>
      </w:pPr>
      <w:r>
        <w:t xml:space="preserve">Платы </w:t>
      </w:r>
      <w:r w:rsidRPr="009E30CB">
        <w:t>CY8CKIT-059</w:t>
      </w:r>
      <w:r>
        <w:t xml:space="preserve"> одна штук.</w:t>
      </w:r>
    </w:p>
    <w:p w14:paraId="7CE3DA36" w14:textId="77777777" w:rsidR="009E30CB" w:rsidRDefault="009E30CB" w:rsidP="002D7F5C">
      <w:pPr>
        <w:spacing w:line="240" w:lineRule="auto"/>
      </w:pPr>
      <w:r>
        <w:t>Внутри платы настраивается:</w:t>
      </w:r>
    </w:p>
    <w:p w14:paraId="4C373B95" w14:textId="77777777" w:rsidR="007C4CB4" w:rsidRPr="007C4CB4" w:rsidRDefault="009E30CB" w:rsidP="002D7F5C">
      <w:pPr>
        <w:spacing w:line="240" w:lineRule="auto"/>
      </w:pPr>
      <w:r>
        <w:t>– Схемное решение</w:t>
      </w:r>
      <w:r w:rsidR="007C4CB4">
        <w:t xml:space="preserve"> для фильтра</w:t>
      </w:r>
      <w:r w:rsidR="007C4CB4" w:rsidRPr="007C4CB4">
        <w:t xml:space="preserve"> </w:t>
      </w:r>
      <w:r w:rsidR="007C4CB4">
        <w:rPr>
          <w:lang w:val="en-US"/>
        </w:rPr>
        <w:t>Switch</w:t>
      </w:r>
    </w:p>
    <w:p w14:paraId="7DF5A79B" w14:textId="77777777" w:rsidR="009E30CB" w:rsidRDefault="007C4CB4" w:rsidP="002D7F5C">
      <w:pPr>
        <w:spacing w:line="240" w:lineRule="auto"/>
      </w:pPr>
      <w:r>
        <w:t>–</w:t>
      </w:r>
      <w:r w:rsidRPr="007C4CB4">
        <w:t xml:space="preserve"> </w:t>
      </w:r>
      <w:r>
        <w:t>АЦП 12 бит</w:t>
      </w:r>
    </w:p>
    <w:p w14:paraId="542BD567" w14:textId="77777777" w:rsidR="007C4CB4" w:rsidRDefault="007C4CB4" w:rsidP="002D7F5C">
      <w:pPr>
        <w:spacing w:line="240" w:lineRule="auto"/>
      </w:pPr>
      <w:r>
        <w:t>– Усилители для АЦП</w:t>
      </w:r>
    </w:p>
    <w:p w14:paraId="30A6A011" w14:textId="77777777" w:rsidR="007C4CB4" w:rsidRPr="006349A5" w:rsidRDefault="007C4CB4" w:rsidP="002D7F5C">
      <w:pPr>
        <w:spacing w:line="240" w:lineRule="auto"/>
      </w:pPr>
      <w:r>
        <w:t xml:space="preserve">– </w:t>
      </w:r>
      <w:r w:rsidRPr="007C4CB4">
        <w:t>Генератор ФАПЧ</w:t>
      </w:r>
      <w:r>
        <w:t xml:space="preserve"> </w:t>
      </w:r>
    </w:p>
    <w:p w14:paraId="0357893E" w14:textId="77777777" w:rsidR="007C4CB4" w:rsidRPr="006349A5" w:rsidRDefault="007C4CB4" w:rsidP="002D7F5C">
      <w:pPr>
        <w:spacing w:line="240" w:lineRule="auto"/>
      </w:pPr>
      <w:r>
        <w:t xml:space="preserve">– </w:t>
      </w:r>
      <w:r>
        <w:rPr>
          <w:lang w:val="en-US"/>
        </w:rPr>
        <w:t>USB</w:t>
      </w:r>
      <w:r w:rsidRPr="006349A5">
        <w:t xml:space="preserve"> </w:t>
      </w:r>
      <w:r>
        <w:rPr>
          <w:lang w:val="en-US"/>
        </w:rPr>
        <w:t>USART</w:t>
      </w:r>
    </w:p>
    <w:p w14:paraId="5038B390" w14:textId="77777777" w:rsidR="00D26556" w:rsidRDefault="00D26556" w:rsidP="002D7F5C">
      <w:pPr>
        <w:pStyle w:val="2"/>
        <w:spacing w:line="240" w:lineRule="auto"/>
      </w:pPr>
      <w:bookmarkStart w:id="6" w:name="_Toc510775857"/>
      <w:r>
        <w:t>Функционал</w:t>
      </w:r>
      <w:bookmarkEnd w:id="6"/>
    </w:p>
    <w:p w14:paraId="2A4D8351" w14:textId="77777777" w:rsidR="007551B0" w:rsidRDefault="007551B0" w:rsidP="002D7F5C">
      <w:pPr>
        <w:pStyle w:val="2"/>
      </w:pPr>
      <w:bookmarkStart w:id="7" w:name="_Toc510775858"/>
      <w:r>
        <w:t>ФАПЧ</w:t>
      </w:r>
      <w:bookmarkEnd w:id="7"/>
    </w:p>
    <w:p w14:paraId="7AB37265" w14:textId="77777777" w:rsidR="002D7F5C" w:rsidRDefault="002D7F5C" w:rsidP="002D7F5C">
      <w:r>
        <w:t xml:space="preserve">Генератор </w:t>
      </w:r>
      <w:proofErr w:type="spellStart"/>
      <w:r>
        <w:t>синхропоследовательности</w:t>
      </w:r>
      <w:proofErr w:type="spellEnd"/>
      <w:r>
        <w:t xml:space="preserve"> должен быть выполнен по принципу </w:t>
      </w:r>
      <w:r w:rsidRPr="002D7F5C">
        <w:rPr>
          <w:lang w:val="en-US"/>
        </w:rPr>
        <w:t>DSS</w:t>
      </w:r>
      <w:r w:rsidRPr="009B1B7A">
        <w:t xml:space="preserve"> на основе 40-48 разрядного аккумулятора</w:t>
      </w:r>
      <w:r>
        <w:t xml:space="preserve"> </w:t>
      </w:r>
      <w:r w:rsidRPr="009B1B7A">
        <w:t>фазы. Э</w:t>
      </w:r>
      <w:r>
        <w:t>тот аккумулятор может быть выполнен на основе последовательного сумматора, состоящего из 2-х сдвиговых регистров, одноразрядного сумматора с переносом и схемы синхронизации,</w:t>
      </w:r>
      <w:r w:rsidRPr="00C63262">
        <w:t xml:space="preserve"> </w:t>
      </w:r>
      <w:r>
        <w:t xml:space="preserve">в подсистеме программируемой логики кристалла </w:t>
      </w:r>
      <w:proofErr w:type="spellStart"/>
      <w:r w:rsidRPr="002D7F5C">
        <w:rPr>
          <w:lang w:val="en-US"/>
        </w:rPr>
        <w:t>PSoC</w:t>
      </w:r>
      <w:proofErr w:type="spellEnd"/>
      <w:r w:rsidRPr="009B1B7A">
        <w:t>5-</w:t>
      </w:r>
      <w:r w:rsidRPr="002D7F5C">
        <w:rPr>
          <w:lang w:val="en-US"/>
        </w:rPr>
        <w:t>LP</w:t>
      </w:r>
      <w:r w:rsidRPr="009B1B7A">
        <w:t xml:space="preserve"> </w:t>
      </w:r>
      <w:r>
        <w:t xml:space="preserve">из состава </w:t>
      </w:r>
      <w:r w:rsidRPr="002D7F5C">
        <w:rPr>
          <w:lang w:val="en-US"/>
        </w:rPr>
        <w:t>CY</w:t>
      </w:r>
      <w:r w:rsidRPr="009B1B7A">
        <w:t xml:space="preserve">8-059 </w:t>
      </w:r>
      <w:r w:rsidRPr="002D7F5C">
        <w:rPr>
          <w:lang w:val="en-US"/>
        </w:rPr>
        <w:t>KIT</w:t>
      </w:r>
      <w:r>
        <w:t xml:space="preserve">. В одном из регистров будет циркулировать текущее значение фазы аккумулятора, а в другом – значение инкремента фазы, вычисляемое на основе желаемой частоты, разрядности и скорости тактирования сумматора. Переполнение аккумулятора соответствует переходу в другой период синтезируемого колебания, 4-й сверху разряд соответствует </w:t>
      </w:r>
      <w:proofErr w:type="spellStart"/>
      <w:r>
        <w:t>увосьмирённой</w:t>
      </w:r>
      <w:proofErr w:type="spellEnd"/>
      <w:r>
        <w:t xml:space="preserve"> частоте.</w:t>
      </w:r>
    </w:p>
    <w:p w14:paraId="513880D4" w14:textId="77777777" w:rsidR="002D7F5C" w:rsidRDefault="002D7F5C" w:rsidP="002D7F5C">
      <w:pPr>
        <w:spacing w:line="240" w:lineRule="auto"/>
      </w:pPr>
    </w:p>
    <w:p w14:paraId="7FB333D5" w14:textId="77777777" w:rsidR="007551B0" w:rsidRDefault="007551B0" w:rsidP="002D7F5C">
      <w:pPr>
        <w:pStyle w:val="2"/>
        <w:spacing w:line="240" w:lineRule="auto"/>
      </w:pPr>
      <w:bookmarkStart w:id="8" w:name="_Toc510775859"/>
      <w:r>
        <w:t>Фильтровать входные сигналы</w:t>
      </w:r>
      <w:bookmarkEnd w:id="8"/>
    </w:p>
    <w:p w14:paraId="18D86506" w14:textId="77777777" w:rsidR="00765D04" w:rsidRDefault="002D7F5C" w:rsidP="00765D04">
      <w:pPr>
        <w:spacing w:line="240" w:lineRule="auto"/>
      </w:pPr>
      <w:r>
        <w:t>Переключение конденсаторов фильтра осуществляется</w:t>
      </w:r>
      <w:r w:rsidRPr="00117187">
        <w:t xml:space="preserve"> мультиплексором,</w:t>
      </w:r>
      <w:r>
        <w:t xml:space="preserve"> адресуемым выходными разрядами 3-х разрядного двоичного счётчика, </w:t>
      </w:r>
      <w:proofErr w:type="gramStart"/>
      <w:r>
        <w:t>инкрементируемого</w:t>
      </w:r>
      <w:r w:rsidRPr="00117187">
        <w:t xml:space="preserve"> </w:t>
      </w:r>
      <w:r>
        <w:t xml:space="preserve"> по</w:t>
      </w:r>
      <w:proofErr w:type="gramEnd"/>
      <w:r>
        <w:t xml:space="preserve"> переднему фронту </w:t>
      </w:r>
      <w:proofErr w:type="spellStart"/>
      <w:r>
        <w:t>синхропоследовательности</w:t>
      </w:r>
      <w:proofErr w:type="spellEnd"/>
      <w:r>
        <w:t xml:space="preserve">. Запуск </w:t>
      </w:r>
      <w:proofErr w:type="gramStart"/>
      <w:r>
        <w:t>очередного  преобразования</w:t>
      </w:r>
      <w:proofErr w:type="gramEnd"/>
      <w:r>
        <w:t xml:space="preserve"> АЦП инициируется по заднему фронту </w:t>
      </w:r>
      <w:proofErr w:type="spellStart"/>
      <w:r>
        <w:t>синхропоследовательности</w:t>
      </w:r>
      <w:proofErr w:type="spellEnd"/>
      <w:r>
        <w:t xml:space="preserve"> в такте сброса делителя частоты </w:t>
      </w:r>
      <w:proofErr w:type="spellStart"/>
      <w:r>
        <w:t>синхропоследовательности</w:t>
      </w:r>
      <w:proofErr w:type="spellEnd"/>
      <w:r>
        <w:t xml:space="preserve"> на 7.</w:t>
      </w:r>
      <w:r w:rsidRPr="00CD2D8B">
        <w:t xml:space="preserve"> </w:t>
      </w:r>
      <w:r>
        <w:t xml:space="preserve">Таким образом все каналы мультиплексора будут обработаны за </w:t>
      </w:r>
      <w:r w:rsidRPr="00117187">
        <w:t>7</w:t>
      </w:r>
      <w:r w:rsidRPr="00CD2D8B">
        <w:t xml:space="preserve"> </w:t>
      </w:r>
      <w:r>
        <w:t>периодов входного колебания.</w:t>
      </w:r>
    </w:p>
    <w:p w14:paraId="40A8475C" w14:textId="77777777" w:rsidR="00765D04" w:rsidRDefault="00765D04" w:rsidP="00765D04">
      <w:pPr>
        <w:pStyle w:val="2"/>
      </w:pPr>
      <w:r w:rsidRPr="00765D04">
        <w:lastRenderedPageBreak/>
        <w:t xml:space="preserve"> </w:t>
      </w:r>
      <w:r>
        <w:t xml:space="preserve">Удаление постоянной составляющей. </w:t>
      </w:r>
    </w:p>
    <w:p w14:paraId="12C66666" w14:textId="77777777" w:rsidR="00765D04" w:rsidRDefault="00765D04" w:rsidP="00765D04">
      <w:pPr>
        <w:spacing w:line="240" w:lineRule="auto"/>
      </w:pPr>
      <w:r>
        <w:t xml:space="preserve">В контексте этого алгоритма постоянно присутствует массив последних отсчётов по каналам мультиплексора, а также сумма значений этих отсчётов, поддерживаемая в актуальном состоянии следующим алгоритмом: при приёме каждого «нового» значения канального отсчёта «старое» значение, хранящееся в массиве, вычитается из суммы, новое- прибавляется к сумме и записывается на его место. Получившееся значение суммы </w:t>
      </w:r>
      <w:proofErr w:type="gramStart"/>
      <w:r>
        <w:t>сохраняется,  а</w:t>
      </w:r>
      <w:proofErr w:type="gramEnd"/>
      <w:r>
        <w:t xml:space="preserve"> эта величина делится на число каналов путём сдвига на нужное число разрядов, и вычитается из «нового отсчёта». Этот, очищенный от постоянной составляющей, отсчёт {</w:t>
      </w:r>
      <w:proofErr w:type="spellStart"/>
      <w:r>
        <w:t>Si</w:t>
      </w:r>
      <w:proofErr w:type="spellEnd"/>
      <w:r>
        <w:t>} передаётся дальше в алгоритм скользящей фильтрации.</w:t>
      </w:r>
    </w:p>
    <w:p w14:paraId="6052FF97" w14:textId="77777777" w:rsidR="002D7F5C" w:rsidRDefault="00765D04" w:rsidP="00765D04">
      <w:pPr>
        <w:spacing w:line="240" w:lineRule="auto"/>
      </w:pPr>
      <w:r>
        <w:tab/>
      </w:r>
    </w:p>
    <w:p w14:paraId="6B2427F5" w14:textId="77777777" w:rsidR="00765D04" w:rsidRDefault="002D7F5C" w:rsidP="00765D04">
      <w:pPr>
        <w:spacing w:line="240" w:lineRule="auto"/>
      </w:pPr>
      <w:r w:rsidRPr="00765D04">
        <w:rPr>
          <w:rStyle w:val="20"/>
        </w:rPr>
        <w:t>Далее сигнал фильтруется КИХ фильтром</w:t>
      </w:r>
      <w:r>
        <w:t>.</w:t>
      </w:r>
      <w:r w:rsidR="00765D04" w:rsidRPr="00765D04">
        <w:t xml:space="preserve"> </w:t>
      </w:r>
    </w:p>
    <w:p w14:paraId="651DD59E" w14:textId="77777777" w:rsidR="00765D04" w:rsidRDefault="00765D04" w:rsidP="00765D04">
      <w:pPr>
        <w:spacing w:line="240" w:lineRule="auto"/>
      </w:pPr>
    </w:p>
    <w:p w14:paraId="4498F2BA" w14:textId="77777777" w:rsidR="00765D04" w:rsidRDefault="00765D04" w:rsidP="00765D04">
      <w:pPr>
        <w:spacing w:line="240" w:lineRule="auto"/>
      </w:pPr>
      <w:r w:rsidRPr="00765D04">
        <w:rPr>
          <w:rStyle w:val="10"/>
        </w:rPr>
        <w:t>Выделение синусной и Косинусной компонент.</w:t>
      </w:r>
      <w:r>
        <w:t xml:space="preserve">  В контексте этого алгоритма постоянно присутствуют массивы синусов и косинусов долей периода, числом по каналам мультиплексора. Не реже 10 раз в секунду вычисляются</w:t>
      </w:r>
    </w:p>
    <w:p w14:paraId="3AA4ABBA" w14:textId="29C28A99" w:rsidR="00765D04" w:rsidRPr="002D5C71" w:rsidRDefault="00765D04" w:rsidP="00765D04">
      <w:pPr>
        <w:spacing w:line="240" w:lineRule="auto"/>
        <w:rPr>
          <w:lang w:val="en-US"/>
          <w:rPrChange w:id="9" w:author="Дмитрий Андрианов" w:date="2018-04-06T16:11:00Z">
            <w:rPr/>
          </w:rPrChange>
        </w:rPr>
      </w:pPr>
      <w:r w:rsidRPr="002D5C71">
        <w:rPr>
          <w:lang w:val="en-US"/>
          <w:rPrChange w:id="10" w:author="Дмитрий Андрианов" w:date="2018-04-06T16:11:00Z">
            <w:rPr/>
          </w:rPrChange>
        </w:rPr>
        <w:t>X=∑_(</w:t>
      </w:r>
      <w:proofErr w:type="spellStart"/>
      <w:r w:rsidRPr="002D5C71">
        <w:rPr>
          <w:lang w:val="en-US"/>
          <w:rPrChange w:id="11" w:author="Дмитрий Андрианов" w:date="2018-04-06T16:11:00Z">
            <w:rPr/>
          </w:rPrChange>
        </w:rPr>
        <w:t>i</w:t>
      </w:r>
      <w:proofErr w:type="spellEnd"/>
      <w:r w:rsidRPr="002D5C71">
        <w:rPr>
          <w:lang w:val="en-US"/>
          <w:rPrChange w:id="12" w:author="Дмитрий Андрианов" w:date="2018-04-06T16:11:00Z">
            <w:rPr/>
          </w:rPrChange>
        </w:rPr>
        <w:t>=1)^N</w:t>
      </w:r>
      <w:r w:rsidRPr="002D5C71">
        <w:rPr>
          <w:rFonts w:ascii="Arial" w:hAnsi="Arial" w:cs="Arial"/>
          <w:lang w:val="en-US"/>
          <w:rPrChange w:id="13" w:author="Дмитрий Андрианов" w:date="2018-04-06T16:11:00Z">
            <w:rPr>
              <w:rFonts w:ascii="Arial" w:hAnsi="Arial" w:cs="Arial"/>
            </w:rPr>
          </w:rPrChange>
        </w:rPr>
        <w:t>▒</w:t>
      </w:r>
      <w:r>
        <w:rPr>
          <w:rFonts w:ascii="Cambria Math" w:hAnsi="Cambria Math" w:cs="Cambria Math"/>
        </w:rPr>
        <w:t>〖</w:t>
      </w:r>
      <w:r w:rsidRPr="002D5C71">
        <w:rPr>
          <w:lang w:val="en-US"/>
          <w:rPrChange w:id="14" w:author="Дмитрий Андрианов" w:date="2018-04-06T16:11:00Z">
            <w:rPr/>
          </w:rPrChange>
        </w:rPr>
        <w:t>(</w:t>
      </w:r>
      <w:proofErr w:type="spellStart"/>
      <w:r w:rsidRPr="002D5C71">
        <w:rPr>
          <w:lang w:val="en-US"/>
          <w:rPrChange w:id="15" w:author="Дмитрий Андрианов" w:date="2018-04-06T16:11:00Z">
            <w:rPr/>
          </w:rPrChange>
        </w:rPr>
        <w:t>U_i</w:t>
      </w:r>
      <w:proofErr w:type="spellEnd"/>
      <w:r w:rsidRPr="002D5C71">
        <w:rPr>
          <w:lang w:val="en-US"/>
          <w:rPrChange w:id="16" w:author="Дмитрий Андрианов" w:date="2018-04-06T16:11:00Z">
            <w:rPr/>
          </w:rPrChange>
        </w:rPr>
        <w:t xml:space="preserve">  cos</w:t>
      </w:r>
      <w:r w:rsidRPr="002D5C71">
        <w:rPr>
          <w:rFonts w:ascii="Cambria Math" w:hAnsi="Cambria Math" w:cs="Cambria Math"/>
          <w:lang w:val="en-US"/>
          <w:rPrChange w:id="17" w:author="Дмитрий Андрианов" w:date="2018-04-06T16:11:00Z">
            <w:rPr>
              <w:rFonts w:ascii="Cambria Math" w:hAnsi="Cambria Math" w:cs="Cambria Math"/>
            </w:rPr>
          </w:rPrChange>
        </w:rPr>
        <w:t>⁡</w:t>
      </w:r>
      <w:r>
        <w:rPr>
          <w:rFonts w:ascii="Cambria Math" w:hAnsi="Cambria Math" w:cs="Cambria Math"/>
        </w:rPr>
        <w:t>〖</w:t>
      </w:r>
      <w:r w:rsidRPr="002D5C71">
        <w:rPr>
          <w:lang w:val="en-US"/>
          <w:rPrChange w:id="18" w:author="Дмитрий Андрианов" w:date="2018-04-06T16:11:00Z">
            <w:rPr/>
          </w:rPrChange>
        </w:rPr>
        <w:t>2</w:t>
      </w:r>
      <w:r>
        <w:t>π</w:t>
      </w:r>
      <w:proofErr w:type="spellStart"/>
      <w:r w:rsidRPr="002D5C71">
        <w:rPr>
          <w:lang w:val="en-US"/>
          <w:rPrChange w:id="19" w:author="Дмитрий Андрианов" w:date="2018-04-06T16:11:00Z">
            <w:rPr/>
          </w:rPrChange>
        </w:rPr>
        <w:t>i</w:t>
      </w:r>
      <w:proofErr w:type="spellEnd"/>
      <w:r w:rsidRPr="002D5C71">
        <w:rPr>
          <w:lang w:val="en-US"/>
          <w:rPrChange w:id="20" w:author="Дмитрий Андрианов" w:date="2018-04-06T16:11:00Z">
            <w:rPr/>
          </w:rPrChange>
        </w:rPr>
        <w:t>/N</w:t>
      </w:r>
      <w:r>
        <w:rPr>
          <w:rFonts w:ascii="Cambria Math" w:hAnsi="Cambria Math" w:cs="Cambria Math"/>
        </w:rPr>
        <w:t>〗</w:t>
      </w:r>
      <w:r w:rsidRPr="002D5C71">
        <w:rPr>
          <w:lang w:val="en-US"/>
          <w:rPrChange w:id="21" w:author="Дмитрий Андрианов" w:date="2018-04-06T16:11:00Z">
            <w:rPr/>
          </w:rPrChange>
        </w:rPr>
        <w:t xml:space="preserve"> )/N</w:t>
      </w:r>
      <w:r>
        <w:rPr>
          <w:rFonts w:ascii="Cambria Math" w:hAnsi="Cambria Math" w:cs="Cambria Math"/>
        </w:rPr>
        <w:t>〗</w:t>
      </w:r>
      <w:r w:rsidRPr="002D5C71">
        <w:rPr>
          <w:lang w:val="en-US"/>
          <w:rPrChange w:id="22" w:author="Дмитрий Андрианов" w:date="2018-04-06T16:11:00Z">
            <w:rPr/>
          </w:rPrChange>
        </w:rPr>
        <w:t xml:space="preserve">     :       Y=∑_(</w:t>
      </w:r>
      <w:proofErr w:type="spellStart"/>
      <w:r w:rsidRPr="002D5C71">
        <w:rPr>
          <w:lang w:val="en-US"/>
          <w:rPrChange w:id="23" w:author="Дмитрий Андрианов" w:date="2018-04-06T16:11:00Z">
            <w:rPr/>
          </w:rPrChange>
        </w:rPr>
        <w:t>i</w:t>
      </w:r>
      <w:proofErr w:type="spellEnd"/>
      <w:r w:rsidRPr="002D5C71">
        <w:rPr>
          <w:lang w:val="en-US"/>
          <w:rPrChange w:id="24" w:author="Дмитрий Андрианов" w:date="2018-04-06T16:11:00Z">
            <w:rPr/>
          </w:rPrChange>
        </w:rPr>
        <w:t>=1)^N</w:t>
      </w:r>
      <w:r w:rsidRPr="002D5C71">
        <w:rPr>
          <w:rFonts w:ascii="Arial" w:hAnsi="Arial" w:cs="Arial"/>
          <w:lang w:val="en-US"/>
          <w:rPrChange w:id="25" w:author="Дмитрий Андрианов" w:date="2018-04-06T16:11:00Z">
            <w:rPr>
              <w:rFonts w:ascii="Arial" w:hAnsi="Arial" w:cs="Arial"/>
            </w:rPr>
          </w:rPrChange>
        </w:rPr>
        <w:t>▒</w:t>
      </w:r>
      <w:r w:rsidRPr="002D5C71">
        <w:rPr>
          <w:lang w:val="en-US"/>
          <w:rPrChange w:id="26" w:author="Дмитрий Андрианов" w:date="2018-04-06T16:11:00Z">
            <w:rPr/>
          </w:rPrChange>
        </w:rPr>
        <w:t>(</w:t>
      </w:r>
      <w:proofErr w:type="spellStart"/>
      <w:r w:rsidRPr="002D5C71">
        <w:rPr>
          <w:lang w:val="en-US"/>
          <w:rPrChange w:id="27" w:author="Дмитрий Андрианов" w:date="2018-04-06T16:11:00Z">
            <w:rPr/>
          </w:rPrChange>
        </w:rPr>
        <w:t>U_i</w:t>
      </w:r>
      <w:proofErr w:type="spellEnd"/>
      <w:r w:rsidRPr="002D5C71">
        <w:rPr>
          <w:lang w:val="en-US"/>
          <w:rPrChange w:id="28" w:author="Дмитрий Андрианов" w:date="2018-04-06T16:11:00Z">
            <w:rPr/>
          </w:rPrChange>
        </w:rPr>
        <w:t xml:space="preserve">  sin</w:t>
      </w:r>
      <w:r w:rsidRPr="002D5C71">
        <w:rPr>
          <w:rFonts w:ascii="Cambria Math" w:hAnsi="Cambria Math" w:cs="Cambria Math"/>
          <w:lang w:val="en-US"/>
          <w:rPrChange w:id="29" w:author="Дмитрий Андрианов" w:date="2018-04-06T16:11:00Z">
            <w:rPr>
              <w:rFonts w:ascii="Cambria Math" w:hAnsi="Cambria Math" w:cs="Cambria Math"/>
            </w:rPr>
          </w:rPrChange>
        </w:rPr>
        <w:t>⁡</w:t>
      </w:r>
      <w:r>
        <w:rPr>
          <w:rFonts w:ascii="Cambria Math" w:hAnsi="Cambria Math" w:cs="Cambria Math"/>
        </w:rPr>
        <w:t>〖</w:t>
      </w:r>
      <w:r w:rsidRPr="002D5C71">
        <w:rPr>
          <w:lang w:val="en-US"/>
          <w:rPrChange w:id="30" w:author="Дмитрий Андрианов" w:date="2018-04-06T16:11:00Z">
            <w:rPr/>
          </w:rPrChange>
        </w:rPr>
        <w:t>2</w:t>
      </w:r>
      <w:r>
        <w:t>π</w:t>
      </w:r>
      <w:proofErr w:type="spellStart"/>
      <w:r w:rsidRPr="002D5C71">
        <w:rPr>
          <w:lang w:val="en-US"/>
          <w:rPrChange w:id="31" w:author="Дмитрий Андрианов" w:date="2018-04-06T16:11:00Z">
            <w:rPr/>
          </w:rPrChange>
        </w:rPr>
        <w:t>i</w:t>
      </w:r>
      <w:proofErr w:type="spellEnd"/>
      <w:r w:rsidRPr="002D5C71">
        <w:rPr>
          <w:lang w:val="en-US"/>
          <w:rPrChange w:id="32" w:author="Дмитрий Андрианов" w:date="2018-04-06T16:11:00Z">
            <w:rPr/>
          </w:rPrChange>
        </w:rPr>
        <w:t>/N</w:t>
      </w:r>
      <w:r>
        <w:rPr>
          <w:rFonts w:ascii="Cambria Math" w:hAnsi="Cambria Math" w:cs="Cambria Math"/>
        </w:rPr>
        <w:t>〗</w:t>
      </w:r>
      <w:r w:rsidRPr="002D5C71">
        <w:rPr>
          <w:lang w:val="en-US"/>
          <w:rPrChange w:id="33" w:author="Дмитрий Андрианов" w:date="2018-04-06T16:11:00Z">
            <w:rPr/>
          </w:rPrChange>
        </w:rPr>
        <w:t xml:space="preserve"> ) /N</w:t>
      </w:r>
    </w:p>
    <w:p w14:paraId="5A5CD676" w14:textId="77777777" w:rsidR="00765D04" w:rsidRDefault="00765D04" w:rsidP="00765D04">
      <w:pPr>
        <w:spacing w:line="240" w:lineRule="auto"/>
      </w:pPr>
      <w:proofErr w:type="spellStart"/>
      <w:r>
        <w:rPr>
          <w:rFonts w:hint="eastAsia"/>
        </w:rPr>
        <w:t>Полученные</w:t>
      </w:r>
      <w:proofErr w:type="spellEnd"/>
      <w:r>
        <w:t xml:space="preserve"> значения нормируются с использованием коэффициента усиления тракта обратно к «милливольтам по входу».</w:t>
      </w:r>
    </w:p>
    <w:p w14:paraId="369C492E" w14:textId="77777777" w:rsidR="002D7F5C" w:rsidRDefault="002D7F5C" w:rsidP="002D7F5C">
      <w:pPr>
        <w:spacing w:line="240" w:lineRule="auto"/>
      </w:pPr>
    </w:p>
    <w:p w14:paraId="24B03B29" w14:textId="77777777" w:rsidR="007551B0" w:rsidRPr="007551B0" w:rsidRDefault="002D7F5C" w:rsidP="002D7F5C">
      <w:pPr>
        <w:spacing w:line="240" w:lineRule="auto"/>
      </w:pPr>
      <w:r>
        <w:t xml:space="preserve">Данные хранятся на все 8 фаз сигнала и передаются в </w:t>
      </w:r>
      <w:r w:rsidR="007551B0">
        <w:t>процессор с частотой 10Гц</w:t>
      </w:r>
      <w:r>
        <w:t xml:space="preserve"> по всем двум каналом.</w:t>
      </w:r>
    </w:p>
    <w:p w14:paraId="17DA5862" w14:textId="77777777" w:rsidR="007C4CB4" w:rsidRDefault="007C4CB4" w:rsidP="002D7F5C">
      <w:pPr>
        <w:pStyle w:val="2"/>
        <w:rPr>
          <w:lang w:val="en-US"/>
        </w:rPr>
      </w:pPr>
      <w:bookmarkStart w:id="34" w:name="_Toc510775860"/>
      <w:r>
        <w:t xml:space="preserve">Управление через </w:t>
      </w:r>
      <w:r>
        <w:rPr>
          <w:lang w:val="en-US"/>
        </w:rPr>
        <w:t>USB</w:t>
      </w:r>
      <w:bookmarkEnd w:id="34"/>
    </w:p>
    <w:p w14:paraId="2E7D5BD4" w14:textId="77777777"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>Настройка усилителей по интерфейсу получает код для изменения коэффициента усиления.</w:t>
      </w:r>
    </w:p>
    <w:p w14:paraId="1A389EA6" w14:textId="77777777" w:rsidR="007C4CB4" w:rsidRP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Генератора ФАПЧ получает код для изменения несущей частоты для </w:t>
      </w:r>
      <w:r>
        <w:rPr>
          <w:lang w:val="en-US"/>
        </w:rPr>
        <w:t>Switch</w:t>
      </w:r>
      <w:r>
        <w:t xml:space="preserve"> и АЦП</w:t>
      </w:r>
    </w:p>
    <w:p w14:paraId="092AF67D" w14:textId="77777777" w:rsidR="007C4CB4" w:rsidRDefault="007C4CB4" w:rsidP="002D7F5C">
      <w:pPr>
        <w:pStyle w:val="a6"/>
        <w:numPr>
          <w:ilvl w:val="0"/>
          <w:numId w:val="1"/>
        </w:numPr>
        <w:spacing w:line="240" w:lineRule="auto"/>
      </w:pPr>
      <w:r>
        <w:t xml:space="preserve">Фильтрация входных сигналов. </w:t>
      </w:r>
      <w:r w:rsidR="0053751F">
        <w:t xml:space="preserve">Фильтрация происходит конвейерным способом. Данные </w:t>
      </w:r>
    </w:p>
    <w:p w14:paraId="503EC505" w14:textId="77777777" w:rsidR="007551B0" w:rsidRPr="0053751F" w:rsidRDefault="007551B0" w:rsidP="002D7F5C">
      <w:pPr>
        <w:spacing w:line="240" w:lineRule="auto"/>
      </w:pPr>
    </w:p>
    <w:p w14:paraId="13191FB8" w14:textId="77777777" w:rsidR="00D26556" w:rsidRDefault="00D26556" w:rsidP="002D7F5C">
      <w:pPr>
        <w:pStyle w:val="2"/>
        <w:spacing w:line="240" w:lineRule="auto"/>
      </w:pPr>
      <w:bookmarkStart w:id="35" w:name="_Toc510775861"/>
      <w:r>
        <w:t>Протоколы</w:t>
      </w:r>
      <w:bookmarkEnd w:id="35"/>
    </w:p>
    <w:p w14:paraId="45E29396" w14:textId="77777777" w:rsidR="007551B0" w:rsidRDefault="007551B0" w:rsidP="002D7F5C">
      <w:pPr>
        <w:spacing w:line="240" w:lineRule="auto"/>
      </w:pPr>
      <w:r>
        <w:t xml:space="preserve">Обмен данными по </w:t>
      </w:r>
      <w:r>
        <w:rPr>
          <w:lang w:val="en-US"/>
        </w:rPr>
        <w:t>USB</w:t>
      </w:r>
      <w:r w:rsidRPr="007551B0">
        <w:t xml:space="preserve"> по принципу UART</w:t>
      </w:r>
      <w:r>
        <w:t>.</w:t>
      </w:r>
    </w:p>
    <w:p w14:paraId="2044AEBF" w14:textId="77777777" w:rsidR="007551B0" w:rsidRPr="001F6085" w:rsidRDefault="007551B0" w:rsidP="002D7F5C">
      <w:pPr>
        <w:spacing w:line="240" w:lineRule="auto"/>
      </w:pPr>
      <w:commentRangeStart w:id="36"/>
      <w:r>
        <w:t xml:space="preserve">Настройки передаются по следующему </w:t>
      </w:r>
      <w:proofErr w:type="gramStart"/>
      <w:r>
        <w:t>формату,  байт</w:t>
      </w:r>
      <w:proofErr w:type="gramEnd"/>
      <w:r>
        <w:t xml:space="preserve"> команды </w:t>
      </w:r>
      <w:r w:rsidR="00C1002B" w:rsidRPr="00C1002B">
        <w:t>0</w:t>
      </w:r>
      <w:r w:rsidR="00C1002B">
        <w:t>хХХ</w:t>
      </w:r>
      <w:r>
        <w:t xml:space="preserve"> и далее данные </w:t>
      </w:r>
      <w:r w:rsidR="00C1002B" w:rsidRPr="00C1002B">
        <w:t>0</w:t>
      </w:r>
      <w:r w:rsidR="00C1002B">
        <w:t>х</w:t>
      </w:r>
      <w:r w:rsidR="00C1002B">
        <w:rPr>
          <w:lang w:val="en-US"/>
        </w:rPr>
        <w:t>YY</w:t>
      </w:r>
      <w:r w:rsidR="00C1002B" w:rsidRPr="00C1002B">
        <w:t xml:space="preserve"> 0</w:t>
      </w:r>
      <w:proofErr w:type="spellStart"/>
      <w:r w:rsidR="00C1002B">
        <w:rPr>
          <w:lang w:val="en-US"/>
        </w:rPr>
        <w:t>xYY</w:t>
      </w:r>
      <w:proofErr w:type="spellEnd"/>
      <w:r w:rsidR="00C1002B" w:rsidRPr="00C1002B">
        <w:t xml:space="preserve"> 0</w:t>
      </w:r>
      <w:proofErr w:type="spellStart"/>
      <w:r w:rsidR="00C1002B">
        <w:rPr>
          <w:lang w:val="en-US"/>
        </w:rPr>
        <w:t>xY</w:t>
      </w:r>
      <w:r>
        <w:rPr>
          <w:lang w:val="en-US"/>
        </w:rPr>
        <w:t>Y</w:t>
      </w:r>
      <w:proofErr w:type="spellEnd"/>
      <w:r>
        <w:t>, количество данных определяется командой. При приеме данных контроллер возвращает подтверждения о приеме данных следующего формата</w:t>
      </w:r>
      <w:r w:rsidRPr="007551B0">
        <w:t xml:space="preserve"> ’</w:t>
      </w:r>
      <w:r>
        <w:t>ОК</w:t>
      </w:r>
      <w:r w:rsidRPr="007551B0">
        <w:t>’</w:t>
      </w:r>
      <w:r>
        <w:rPr>
          <w:lang w:val="en-US"/>
        </w:rPr>
        <w:t>X</w:t>
      </w:r>
      <w:r>
        <w:t>,</w:t>
      </w:r>
      <w:r w:rsidRPr="007551B0">
        <w:t xml:space="preserve"> </w:t>
      </w:r>
      <w:proofErr w:type="gramStart"/>
      <w:r>
        <w:t>где  Х</w:t>
      </w:r>
      <w:proofErr w:type="gramEnd"/>
      <w:r>
        <w:t xml:space="preserve"> номер полученной команды</w:t>
      </w:r>
      <w:r w:rsidR="00C1002B">
        <w:t xml:space="preserve"> или возвращает значение</w:t>
      </w:r>
      <w:r w:rsidR="00C1002B" w:rsidRPr="00C1002B">
        <w:t xml:space="preserve"> </w:t>
      </w:r>
      <w:r w:rsidR="00C1002B">
        <w:t xml:space="preserve"> </w:t>
      </w:r>
      <w:r>
        <w:t xml:space="preserve">. В случае если команда была не воспринята или количество данных не соответствует команде контроллер вернет </w:t>
      </w:r>
      <w:r w:rsidRPr="007551B0">
        <w:t>‘</w:t>
      </w:r>
      <w:r>
        <w:rPr>
          <w:lang w:val="en-US"/>
        </w:rPr>
        <w:t>ERROR</w:t>
      </w:r>
      <w:r w:rsidRPr="007551B0">
        <w:t>’</w:t>
      </w:r>
      <w:r>
        <w:t xml:space="preserve">. Команды и данные передаются в </w:t>
      </w:r>
      <w:r w:rsidR="001F6085">
        <w:t xml:space="preserve">формате </w:t>
      </w:r>
      <w:r w:rsidR="001F6085">
        <w:rPr>
          <w:lang w:val="en-US"/>
        </w:rPr>
        <w:t>Char</w:t>
      </w:r>
      <w:r w:rsidR="001F6085">
        <w:t xml:space="preserve">, а не в символьном виде, а </w:t>
      </w:r>
      <w:proofErr w:type="spellStart"/>
      <w:r w:rsidR="001F6085">
        <w:t>подверждение</w:t>
      </w:r>
      <w:proofErr w:type="spellEnd"/>
      <w:r w:rsidR="001F6085">
        <w:t xml:space="preserve"> </w:t>
      </w:r>
      <w:proofErr w:type="spellStart"/>
      <w:r w:rsidR="001F6085">
        <w:t>возврощается</w:t>
      </w:r>
      <w:proofErr w:type="spellEnd"/>
      <w:r w:rsidR="001F6085">
        <w:t xml:space="preserve"> в символьном виде за исключением номера команды.</w:t>
      </w:r>
      <w:commentRangeEnd w:id="36"/>
      <w:r w:rsidR="00765D04">
        <w:rPr>
          <w:rStyle w:val="a8"/>
        </w:rPr>
        <w:commentReference w:id="36"/>
      </w:r>
    </w:p>
    <w:p w14:paraId="05F09348" w14:textId="77777777" w:rsidR="007551B0" w:rsidRDefault="007551B0" w:rsidP="002D7F5C">
      <w:pPr>
        <w:spacing w:line="240" w:lineRule="auto"/>
      </w:pPr>
      <w:r>
        <w:t>Пример:</w:t>
      </w:r>
    </w:p>
    <w:p w14:paraId="794EE5FA" w14:textId="77777777" w:rsidR="007551B0" w:rsidRDefault="001F6085" w:rsidP="002D7F5C">
      <w:pPr>
        <w:spacing w:line="240" w:lineRule="auto"/>
      </w:pPr>
      <w:r>
        <w:t>Настройка коэффициента усиления усилителя первого канала</w:t>
      </w:r>
    </w:p>
    <w:p w14:paraId="62D9AA32" w14:textId="77777777"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>Правильный запрос</w:t>
      </w:r>
    </w:p>
    <w:p w14:paraId="53631C1A" w14:textId="77777777" w:rsidR="001F6085" w:rsidRDefault="001F6085" w:rsidP="002D7F5C">
      <w:pPr>
        <w:spacing w:line="240" w:lineRule="auto"/>
      </w:pPr>
      <w:r>
        <w:t>Процессор: 0х01 0х5</w:t>
      </w:r>
    </w:p>
    <w:p w14:paraId="1C39E66B" w14:textId="77777777" w:rsidR="001F6085" w:rsidRDefault="001F6085" w:rsidP="002D7F5C">
      <w:pPr>
        <w:spacing w:line="240" w:lineRule="auto"/>
      </w:pPr>
      <w:r>
        <w:t>Контроллер: О К 0х01</w:t>
      </w:r>
    </w:p>
    <w:p w14:paraId="74494998" w14:textId="77777777" w:rsidR="001F6085" w:rsidRPr="001F6085" w:rsidRDefault="001F6085" w:rsidP="002D7F5C">
      <w:pPr>
        <w:spacing w:line="240" w:lineRule="auto"/>
        <w:rPr>
          <w:b/>
          <w:u w:val="single"/>
        </w:rPr>
      </w:pPr>
      <w:r w:rsidRPr="001F6085">
        <w:rPr>
          <w:b/>
          <w:u w:val="single"/>
        </w:rPr>
        <w:t xml:space="preserve">Не правильный </w:t>
      </w:r>
    </w:p>
    <w:p w14:paraId="3A994B4C" w14:textId="73BB633A" w:rsidR="001F6085" w:rsidRPr="006349A5" w:rsidDel="002D5C71" w:rsidRDefault="001F6085" w:rsidP="002D7F5C">
      <w:pPr>
        <w:spacing w:line="240" w:lineRule="auto"/>
        <w:rPr>
          <w:del w:id="37" w:author="Дмитрий Андрианов" w:date="2018-04-06T16:12:00Z"/>
        </w:rPr>
      </w:pPr>
      <w:del w:id="38" w:author="Дмитрий Андрианов" w:date="2018-04-06T16:12:00Z">
        <w:r w:rsidDel="002D5C71">
          <w:lastRenderedPageBreak/>
          <w:delText xml:space="preserve">Процессор: </w:delText>
        </w:r>
        <w:r w:rsidRPr="006349A5" w:rsidDel="002D5C71">
          <w:delText>1</w:delText>
        </w:r>
      </w:del>
    </w:p>
    <w:p w14:paraId="25EA7ED9" w14:textId="39F09E54" w:rsidR="001F6085" w:rsidRPr="006349A5" w:rsidDel="002D5C71" w:rsidRDefault="001F6085" w:rsidP="002D7F5C">
      <w:pPr>
        <w:spacing w:line="240" w:lineRule="auto"/>
        <w:rPr>
          <w:del w:id="39" w:author="Дмитрий Андрианов" w:date="2018-04-06T16:12:00Z"/>
        </w:rPr>
      </w:pPr>
      <w:del w:id="40" w:author="Дмитрий Андрианов" w:date="2018-04-06T16:12:00Z">
        <w:r w:rsidDel="002D5C71">
          <w:delText xml:space="preserve">Контроллер: </w:delText>
        </w:r>
        <w:r w:rsidDel="002D5C71">
          <w:rPr>
            <w:lang w:val="en-US"/>
          </w:rPr>
          <w:delText>E</w:delText>
        </w:r>
        <w:r w:rsidRPr="001F6085" w:rsidDel="002D5C71">
          <w:delText xml:space="preserve"> </w:delText>
        </w:r>
        <w:r w:rsidDel="002D5C71">
          <w:rPr>
            <w:lang w:val="en-US"/>
          </w:rPr>
          <w:delText>R</w:delText>
        </w:r>
        <w:r w:rsidRPr="001F6085" w:rsidDel="002D5C71">
          <w:delText xml:space="preserve"> </w:delText>
        </w:r>
        <w:r w:rsidDel="002D5C71">
          <w:rPr>
            <w:lang w:val="en-US"/>
          </w:rPr>
          <w:delText>R</w:delText>
        </w:r>
        <w:r w:rsidRPr="001F6085" w:rsidDel="002D5C71">
          <w:delText xml:space="preserve"> </w:delText>
        </w:r>
        <w:r w:rsidDel="002D5C71">
          <w:rPr>
            <w:lang w:val="en-US"/>
          </w:rPr>
          <w:delText>R</w:delText>
        </w:r>
        <w:r w:rsidRPr="001F6085" w:rsidDel="002D5C71">
          <w:delText xml:space="preserve"> </w:delText>
        </w:r>
        <w:r w:rsidDel="002D5C71">
          <w:rPr>
            <w:lang w:val="en-US"/>
          </w:rPr>
          <w:delText>O</w:delText>
        </w:r>
        <w:r w:rsidRPr="001F6085" w:rsidDel="002D5C71">
          <w:delText xml:space="preserve"> </w:delText>
        </w:r>
        <w:r w:rsidDel="002D5C71">
          <w:rPr>
            <w:lang w:val="en-US"/>
          </w:rPr>
          <w:delText>R</w:delText>
        </w:r>
      </w:del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"/>
        <w:gridCol w:w="3455"/>
        <w:gridCol w:w="4814"/>
      </w:tblGrid>
      <w:tr w:rsidR="001F6085" w:rsidDel="002D5C71" w14:paraId="50D11964" w14:textId="2940CD48" w:rsidTr="001F6085">
        <w:trPr>
          <w:del w:id="41" w:author="Дмитрий Андрианов" w:date="2018-04-06T16:12:00Z"/>
        </w:trPr>
        <w:tc>
          <w:tcPr>
            <w:tcW w:w="1076" w:type="dxa"/>
          </w:tcPr>
          <w:p w14:paraId="30111550" w14:textId="3D3701FE" w:rsidR="001F6085" w:rsidRPr="001F6085" w:rsidDel="002D5C71" w:rsidRDefault="001F6085" w:rsidP="002D7F5C">
            <w:pPr>
              <w:rPr>
                <w:del w:id="42" w:author="Дмитрий Андрианов" w:date="2018-04-06T16:12:00Z"/>
                <w:lang w:val="en-US"/>
              </w:rPr>
            </w:pPr>
            <w:del w:id="43" w:author="Дмитрий Андрианов" w:date="2018-04-06T16:12:00Z">
              <w:r w:rsidRPr="001F6085" w:rsidDel="002D5C71">
                <w:rPr>
                  <w:lang w:val="en-US"/>
                </w:rPr>
                <w:delText>Код команды</w:delText>
              </w:r>
            </w:del>
          </w:p>
        </w:tc>
        <w:tc>
          <w:tcPr>
            <w:tcW w:w="3455" w:type="dxa"/>
          </w:tcPr>
          <w:p w14:paraId="1A6B66AC" w14:textId="744A8B73" w:rsidR="001F6085" w:rsidRPr="001F6085" w:rsidDel="002D5C71" w:rsidRDefault="001F6085" w:rsidP="002D7F5C">
            <w:pPr>
              <w:rPr>
                <w:del w:id="44" w:author="Дмитрий Андрианов" w:date="2018-04-06T16:12:00Z"/>
              </w:rPr>
            </w:pPr>
            <w:del w:id="45" w:author="Дмитрий Андрианов" w:date="2018-04-06T16:12:00Z">
              <w:r w:rsidDel="002D5C71">
                <w:delText>Данные</w:delText>
              </w:r>
            </w:del>
          </w:p>
        </w:tc>
        <w:tc>
          <w:tcPr>
            <w:tcW w:w="4814" w:type="dxa"/>
          </w:tcPr>
          <w:p w14:paraId="254E8856" w14:textId="7B027B4A" w:rsidR="001F6085" w:rsidDel="002D5C71" w:rsidRDefault="001F6085" w:rsidP="002D7F5C">
            <w:pPr>
              <w:rPr>
                <w:del w:id="46" w:author="Дмитрий Андрианов" w:date="2018-04-06T16:12:00Z"/>
              </w:rPr>
            </w:pPr>
            <w:del w:id="47" w:author="Дмитрий Андрианов" w:date="2018-04-06T16:12:00Z">
              <w:r w:rsidDel="002D5C71">
                <w:delText>Описание</w:delText>
              </w:r>
            </w:del>
          </w:p>
        </w:tc>
      </w:tr>
      <w:tr w:rsidR="001F6085" w:rsidDel="002D5C71" w14:paraId="5C1BD5C7" w14:textId="35B49221" w:rsidTr="001F6085">
        <w:trPr>
          <w:del w:id="48" w:author="Дмитрий Андрианов" w:date="2018-04-06T16:12:00Z"/>
        </w:trPr>
        <w:tc>
          <w:tcPr>
            <w:tcW w:w="1076" w:type="dxa"/>
          </w:tcPr>
          <w:p w14:paraId="00C7FC7B" w14:textId="1EC2E786" w:rsidR="001F6085" w:rsidDel="002D5C71" w:rsidRDefault="001F6085" w:rsidP="002D7F5C">
            <w:pPr>
              <w:rPr>
                <w:del w:id="49" w:author="Дмитрий Андрианов" w:date="2018-04-06T16:12:00Z"/>
              </w:rPr>
            </w:pPr>
            <w:del w:id="50" w:author="Дмитрий Андрианов" w:date="2018-04-06T16:12:00Z">
              <w:r w:rsidDel="002D5C71">
                <w:delText>0х00</w:delText>
              </w:r>
            </w:del>
          </w:p>
        </w:tc>
        <w:tc>
          <w:tcPr>
            <w:tcW w:w="3455" w:type="dxa"/>
          </w:tcPr>
          <w:p w14:paraId="132DA46C" w14:textId="3638C763" w:rsidR="001F6085" w:rsidDel="002D5C71" w:rsidRDefault="001F6085" w:rsidP="002D7F5C">
            <w:pPr>
              <w:rPr>
                <w:del w:id="51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59097D61" w14:textId="05B96DC3" w:rsidR="001F6085" w:rsidDel="002D5C71" w:rsidRDefault="001F6085" w:rsidP="002D7F5C">
            <w:pPr>
              <w:rPr>
                <w:del w:id="52" w:author="Дмитрий Андрианов" w:date="2018-04-06T16:12:00Z"/>
              </w:rPr>
            </w:pPr>
            <w:del w:id="53" w:author="Дмитрий Андрианов" w:date="2018-04-06T16:12:00Z">
              <w:r w:rsidDel="002D5C71">
                <w:delText>Зарезервировано</w:delText>
              </w:r>
            </w:del>
          </w:p>
        </w:tc>
      </w:tr>
      <w:tr w:rsidR="001F6085" w:rsidDel="002D5C71" w14:paraId="18BE9F78" w14:textId="25DCE6A0" w:rsidTr="001F6085">
        <w:trPr>
          <w:del w:id="54" w:author="Дмитрий Андрианов" w:date="2018-04-06T16:12:00Z"/>
        </w:trPr>
        <w:tc>
          <w:tcPr>
            <w:tcW w:w="1076" w:type="dxa"/>
          </w:tcPr>
          <w:p w14:paraId="32E52C3A" w14:textId="7C75C1C6" w:rsidR="001F6085" w:rsidDel="002D5C71" w:rsidRDefault="001F6085" w:rsidP="002D7F5C">
            <w:pPr>
              <w:rPr>
                <w:del w:id="55" w:author="Дмитрий Андрианов" w:date="2018-04-06T16:12:00Z"/>
              </w:rPr>
            </w:pPr>
            <w:del w:id="56" w:author="Дмитрий Андрианов" w:date="2018-04-06T16:12:00Z">
              <w:r w:rsidDel="002D5C71">
                <w:delText>0х01</w:delText>
              </w:r>
            </w:del>
          </w:p>
        </w:tc>
        <w:tc>
          <w:tcPr>
            <w:tcW w:w="3455" w:type="dxa"/>
          </w:tcPr>
          <w:p w14:paraId="1CDE8D5B" w14:textId="56731EF2" w:rsidR="001F6085" w:rsidRPr="001F6085" w:rsidDel="002D5C71" w:rsidRDefault="001F6085" w:rsidP="002D7F5C">
            <w:pPr>
              <w:rPr>
                <w:del w:id="57" w:author="Дмитрий Андрианов" w:date="2018-04-06T16:12:00Z"/>
                <w:lang w:val="en-US"/>
              </w:rPr>
            </w:pPr>
            <w:del w:id="58" w:author="Дмитрий Андрианов" w:date="2018-04-06T16:12:00Z">
              <w:r w:rsidRPr="001F6085" w:rsidDel="002D5C71">
                <w:rPr>
                  <w:lang w:val="en-US"/>
                </w:rPr>
                <w:delText xml:space="preserve">GAIN_01                 </w:delText>
              </w:r>
              <w:r w:rsidDel="002D5C71">
                <w:rPr>
                  <w:lang w:val="en-US"/>
                </w:rPr>
                <w:delText xml:space="preserve"> (0x0</w:delText>
              </w:r>
              <w:r w:rsidRPr="001F6085" w:rsidDel="002D5C71">
                <w:rPr>
                  <w:lang w:val="en-US"/>
                </w:rPr>
                <w:delText>0</w:delText>
              </w:r>
              <w:r w:rsidDel="002D5C71">
                <w:rPr>
                  <w:lang w:val="en-US"/>
                </w:rPr>
                <w:delText>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20E19F32" w14:textId="3C504F0C" w:rsidR="001F6085" w:rsidRPr="001F6085" w:rsidDel="002D5C71" w:rsidRDefault="001F6085" w:rsidP="002D7F5C">
            <w:pPr>
              <w:rPr>
                <w:del w:id="59" w:author="Дмитрий Андрианов" w:date="2018-04-06T16:12:00Z"/>
                <w:lang w:val="en-US"/>
              </w:rPr>
            </w:pPr>
            <w:del w:id="60" w:author="Дмитрий Андрианов" w:date="2018-04-06T16:12:00Z">
              <w:r w:rsidDel="002D5C71">
                <w:rPr>
                  <w:lang w:val="en-US"/>
                </w:rPr>
                <w:delText>GAIN_03                  (0x01u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0AA5116A" w14:textId="31FE901D" w:rsidR="001F6085" w:rsidRPr="001F6085" w:rsidDel="002D5C71" w:rsidRDefault="001F6085" w:rsidP="002D7F5C">
            <w:pPr>
              <w:rPr>
                <w:del w:id="61" w:author="Дмитрий Андрианов" w:date="2018-04-06T16:12:00Z"/>
                <w:lang w:val="en-US"/>
              </w:rPr>
            </w:pPr>
            <w:del w:id="62" w:author="Дмитрий Андрианов" w:date="2018-04-06T16:12:00Z">
              <w:r w:rsidRPr="001F6085" w:rsidDel="002D5C71">
                <w:rPr>
                  <w:lang w:val="en-US"/>
                </w:rPr>
                <w:delText>GAIN_07                  (0x02u)</w:delText>
              </w:r>
            </w:del>
          </w:p>
          <w:p w14:paraId="7999D796" w14:textId="1F5CE9E5" w:rsidR="001F6085" w:rsidRPr="001F6085" w:rsidDel="002D5C71" w:rsidRDefault="001F6085" w:rsidP="002D7F5C">
            <w:pPr>
              <w:rPr>
                <w:del w:id="63" w:author="Дмитрий Андрианов" w:date="2018-04-06T16:12:00Z"/>
                <w:lang w:val="en-US"/>
              </w:rPr>
            </w:pPr>
            <w:del w:id="64" w:author="Дмитрий Андрианов" w:date="2018-04-06T16:12:00Z">
              <w:r w:rsidRPr="001F6085" w:rsidDel="002D5C71">
                <w:rPr>
                  <w:lang w:val="en-US"/>
                </w:rPr>
                <w:delText>GAIN_15                  (0x03u)</w:delText>
              </w:r>
            </w:del>
          </w:p>
          <w:p w14:paraId="1DF08BA8" w14:textId="057D0EC7" w:rsidR="001F6085" w:rsidRPr="001F6085" w:rsidDel="002D5C71" w:rsidRDefault="001F6085" w:rsidP="002D7F5C">
            <w:pPr>
              <w:rPr>
                <w:del w:id="65" w:author="Дмитрий Андрианов" w:date="2018-04-06T16:12:00Z"/>
                <w:lang w:val="en-US"/>
              </w:rPr>
            </w:pPr>
            <w:del w:id="66" w:author="Дмитрий Андрианов" w:date="2018-04-06T16:12:00Z">
              <w:r w:rsidRPr="001F6085" w:rsidDel="002D5C71">
                <w:rPr>
                  <w:lang w:val="en-US"/>
                </w:rPr>
                <w:delText>GAIN_22                  (0x04u)</w:delText>
              </w:r>
            </w:del>
          </w:p>
          <w:p w14:paraId="302A70BE" w14:textId="5FC39083" w:rsidR="001F6085" w:rsidRPr="001F6085" w:rsidDel="002D5C71" w:rsidRDefault="001F6085" w:rsidP="002D7F5C">
            <w:pPr>
              <w:rPr>
                <w:del w:id="67" w:author="Дмитрий Андрианов" w:date="2018-04-06T16:12:00Z"/>
                <w:lang w:val="en-US"/>
              </w:rPr>
            </w:pPr>
            <w:del w:id="68" w:author="Дмитрий Андрианов" w:date="2018-04-06T16:12:00Z">
              <w:r w:rsidRPr="001F6085" w:rsidDel="002D5C71">
                <w:rPr>
                  <w:lang w:val="en-US"/>
                </w:rPr>
                <w:delText>GAIN_24                  (0x05u)</w:delText>
              </w:r>
            </w:del>
          </w:p>
          <w:p w14:paraId="6733F227" w14:textId="49B1D083" w:rsidR="001F6085" w:rsidRPr="001F6085" w:rsidDel="002D5C71" w:rsidRDefault="001F6085" w:rsidP="002D7F5C">
            <w:pPr>
              <w:rPr>
                <w:del w:id="69" w:author="Дмитрий Андрианов" w:date="2018-04-06T16:12:00Z"/>
                <w:lang w:val="en-US"/>
              </w:rPr>
            </w:pPr>
            <w:del w:id="70" w:author="Дмитрий Андрианов" w:date="2018-04-06T16:12:00Z">
              <w:r w:rsidRPr="001F6085" w:rsidDel="002D5C71">
                <w:rPr>
                  <w:lang w:val="en-US"/>
                </w:rPr>
                <w:delText>GAIN_31                  (0x06u)</w:delText>
              </w:r>
            </w:del>
          </w:p>
          <w:p w14:paraId="4EDDA6CC" w14:textId="2B35686F" w:rsidR="001F6085" w:rsidRPr="001F6085" w:rsidDel="002D5C71" w:rsidRDefault="001F6085" w:rsidP="002D7F5C">
            <w:pPr>
              <w:rPr>
                <w:del w:id="71" w:author="Дмитрий Андрианов" w:date="2018-04-06T16:12:00Z"/>
                <w:lang w:val="en-US"/>
              </w:rPr>
            </w:pPr>
            <w:del w:id="72" w:author="Дмитрий Андрианов" w:date="2018-04-06T16:12:00Z">
              <w:r w:rsidRPr="001F6085" w:rsidDel="002D5C71">
                <w:rPr>
                  <w:lang w:val="en-US"/>
                </w:rPr>
                <w:delText>GAIN_47                  (0x07u)</w:delText>
              </w:r>
            </w:del>
          </w:p>
          <w:p w14:paraId="2854B7C7" w14:textId="467AC15B" w:rsidR="001F6085" w:rsidRPr="001F6085" w:rsidDel="002D5C71" w:rsidRDefault="001F6085" w:rsidP="002D7F5C">
            <w:pPr>
              <w:rPr>
                <w:del w:id="73" w:author="Дмитрий Андрианов" w:date="2018-04-06T16:12:00Z"/>
                <w:lang w:val="en-US"/>
              </w:rPr>
            </w:pPr>
            <w:del w:id="74" w:author="Дмитрий Андрианов" w:date="2018-04-06T16:12:00Z">
              <w:r w:rsidRPr="001F6085" w:rsidDel="002D5C71">
                <w:rPr>
                  <w:lang w:val="en-US"/>
                </w:rPr>
                <w:delText>GAIN_49                  (0x08u)</w:delText>
              </w:r>
            </w:del>
          </w:p>
          <w:p w14:paraId="551B14B3" w14:textId="55F596AB" w:rsidR="001F6085" w:rsidRPr="001F6085" w:rsidDel="002D5C71" w:rsidRDefault="001F6085" w:rsidP="002D7F5C">
            <w:pPr>
              <w:rPr>
                <w:del w:id="75" w:author="Дмитрий Андрианов" w:date="2018-04-06T16:12:00Z"/>
                <w:lang w:val="en-US"/>
              </w:rPr>
            </w:pPr>
            <w:del w:id="76" w:author="Дмитрий Андрианов" w:date="2018-04-06T16:12:00Z">
              <w:r w:rsidRPr="001F6085" w:rsidDel="002D5C71">
                <w:rPr>
                  <w:lang w:val="en-US"/>
                </w:rPr>
                <w:delText>GAIN_MAX              (0x08u)</w:delText>
              </w:r>
            </w:del>
          </w:p>
        </w:tc>
        <w:tc>
          <w:tcPr>
            <w:tcW w:w="4814" w:type="dxa"/>
          </w:tcPr>
          <w:p w14:paraId="0AF5F4D7" w14:textId="676196A3" w:rsidR="001F6085" w:rsidDel="002D5C71" w:rsidRDefault="001F6085" w:rsidP="002D7F5C">
            <w:pPr>
              <w:rPr>
                <w:del w:id="77" w:author="Дмитрий Андрианов" w:date="2018-04-06T16:12:00Z"/>
              </w:rPr>
            </w:pPr>
            <w:del w:id="78" w:author="Дмитрий Андрианов" w:date="2018-04-06T16:12:00Z">
              <w:r w:rsidDel="002D5C71">
                <w:delText>Один байт, коэффициент усиления 1 канала</w:delText>
              </w:r>
            </w:del>
          </w:p>
        </w:tc>
      </w:tr>
      <w:tr w:rsidR="001F6085" w:rsidDel="002D5C71" w14:paraId="2DDDC897" w14:textId="79FF3410" w:rsidTr="001F6085">
        <w:trPr>
          <w:del w:id="79" w:author="Дмитрий Андрианов" w:date="2018-04-06T16:12:00Z"/>
        </w:trPr>
        <w:tc>
          <w:tcPr>
            <w:tcW w:w="1076" w:type="dxa"/>
          </w:tcPr>
          <w:p w14:paraId="63F87D62" w14:textId="5451E9E2" w:rsidR="001F6085" w:rsidDel="002D5C71" w:rsidRDefault="001F6085" w:rsidP="002D7F5C">
            <w:pPr>
              <w:rPr>
                <w:del w:id="80" w:author="Дмитрий Андрианов" w:date="2018-04-06T16:12:00Z"/>
              </w:rPr>
            </w:pPr>
            <w:del w:id="81" w:author="Дмитрий Андрианов" w:date="2018-04-06T16:12:00Z">
              <w:r w:rsidDel="002D5C71">
                <w:delText>0х01</w:delText>
              </w:r>
            </w:del>
          </w:p>
        </w:tc>
        <w:tc>
          <w:tcPr>
            <w:tcW w:w="3455" w:type="dxa"/>
          </w:tcPr>
          <w:p w14:paraId="4EEEFAAF" w14:textId="37237B70" w:rsidR="001F6085" w:rsidRPr="001F6085" w:rsidDel="002D5C71" w:rsidRDefault="001F6085" w:rsidP="002D7F5C">
            <w:pPr>
              <w:rPr>
                <w:del w:id="82" w:author="Дмитрий Андрианов" w:date="2018-04-06T16:12:00Z"/>
                <w:lang w:val="en-US"/>
              </w:rPr>
            </w:pPr>
            <w:del w:id="83" w:author="Дмитрий Андрианов" w:date="2018-04-06T16:12:00Z">
              <w:r w:rsidRPr="001F6085" w:rsidDel="002D5C71">
                <w:rPr>
                  <w:lang w:val="en-US"/>
                </w:rPr>
                <w:delText xml:space="preserve">GAIN_01                  </w:delText>
              </w:r>
              <w:r w:rsidDel="002D5C71">
                <w:rPr>
                  <w:lang w:val="en-US"/>
                </w:rPr>
                <w:delText xml:space="preserve"> (0x0</w:delText>
              </w:r>
              <w:r w:rsidRPr="001F6085" w:rsidDel="002D5C71">
                <w:rPr>
                  <w:lang w:val="en-US"/>
                </w:rPr>
                <w:delText>0</w:delText>
              </w:r>
              <w:r w:rsidDel="002D5C71">
                <w:rPr>
                  <w:lang w:val="en-US"/>
                </w:rPr>
                <w:delText>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4113DC7F" w14:textId="3AF94C53" w:rsidR="001F6085" w:rsidRPr="001F6085" w:rsidDel="002D5C71" w:rsidRDefault="001F6085" w:rsidP="002D7F5C">
            <w:pPr>
              <w:rPr>
                <w:del w:id="84" w:author="Дмитрий Андрианов" w:date="2018-04-06T16:12:00Z"/>
                <w:lang w:val="en-US"/>
              </w:rPr>
            </w:pPr>
            <w:del w:id="85" w:author="Дмитрий Андрианов" w:date="2018-04-06T16:12:00Z">
              <w:r w:rsidDel="002D5C71">
                <w:rPr>
                  <w:lang w:val="en-US"/>
                </w:rPr>
                <w:delText>GAIN_03                  (0x01u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31FED492" w14:textId="419B63C2" w:rsidR="001F6085" w:rsidRPr="001F6085" w:rsidDel="002D5C71" w:rsidRDefault="001F6085" w:rsidP="002D7F5C">
            <w:pPr>
              <w:rPr>
                <w:del w:id="86" w:author="Дмитрий Андрианов" w:date="2018-04-06T16:12:00Z"/>
                <w:lang w:val="en-US"/>
              </w:rPr>
            </w:pPr>
            <w:del w:id="87" w:author="Дмитрий Андрианов" w:date="2018-04-06T16:12:00Z">
              <w:r w:rsidRPr="001F6085" w:rsidDel="002D5C71">
                <w:rPr>
                  <w:lang w:val="en-US"/>
                </w:rPr>
                <w:delText>GAIN_07                  (0x02u)</w:delText>
              </w:r>
            </w:del>
          </w:p>
          <w:p w14:paraId="182DB61D" w14:textId="726CE718" w:rsidR="001F6085" w:rsidRPr="001F6085" w:rsidDel="002D5C71" w:rsidRDefault="001F6085" w:rsidP="002D7F5C">
            <w:pPr>
              <w:rPr>
                <w:del w:id="88" w:author="Дмитрий Андрианов" w:date="2018-04-06T16:12:00Z"/>
                <w:lang w:val="en-US"/>
              </w:rPr>
            </w:pPr>
            <w:del w:id="89" w:author="Дмитрий Андрианов" w:date="2018-04-06T16:12:00Z">
              <w:r w:rsidRPr="001F6085" w:rsidDel="002D5C71">
                <w:rPr>
                  <w:lang w:val="en-US"/>
                </w:rPr>
                <w:delText>GAIN_15                  (0x03u)</w:delText>
              </w:r>
            </w:del>
          </w:p>
          <w:p w14:paraId="2CB03E8B" w14:textId="7C751641" w:rsidR="001F6085" w:rsidRPr="001F6085" w:rsidDel="002D5C71" w:rsidRDefault="001F6085" w:rsidP="002D7F5C">
            <w:pPr>
              <w:rPr>
                <w:del w:id="90" w:author="Дмитрий Андрианов" w:date="2018-04-06T16:12:00Z"/>
                <w:lang w:val="en-US"/>
              </w:rPr>
            </w:pPr>
            <w:del w:id="91" w:author="Дмитрий Андрианов" w:date="2018-04-06T16:12:00Z">
              <w:r w:rsidRPr="001F6085" w:rsidDel="002D5C71">
                <w:rPr>
                  <w:lang w:val="en-US"/>
                </w:rPr>
                <w:delText>GAIN_22                  (0x04u)</w:delText>
              </w:r>
            </w:del>
          </w:p>
          <w:p w14:paraId="005C2355" w14:textId="673E605C" w:rsidR="001F6085" w:rsidRPr="001F6085" w:rsidDel="002D5C71" w:rsidRDefault="001F6085" w:rsidP="002D7F5C">
            <w:pPr>
              <w:rPr>
                <w:del w:id="92" w:author="Дмитрий Андрианов" w:date="2018-04-06T16:12:00Z"/>
                <w:lang w:val="en-US"/>
              </w:rPr>
            </w:pPr>
            <w:del w:id="93" w:author="Дмитрий Андрианов" w:date="2018-04-06T16:12:00Z">
              <w:r w:rsidRPr="001F6085" w:rsidDel="002D5C71">
                <w:rPr>
                  <w:lang w:val="en-US"/>
                </w:rPr>
                <w:delText>GAIN_24                  (0x05u)</w:delText>
              </w:r>
            </w:del>
          </w:p>
          <w:p w14:paraId="69C41645" w14:textId="29A65B46" w:rsidR="001F6085" w:rsidRPr="001F6085" w:rsidDel="002D5C71" w:rsidRDefault="001F6085" w:rsidP="002D7F5C">
            <w:pPr>
              <w:rPr>
                <w:del w:id="94" w:author="Дмитрий Андрианов" w:date="2018-04-06T16:12:00Z"/>
                <w:lang w:val="en-US"/>
              </w:rPr>
            </w:pPr>
            <w:del w:id="95" w:author="Дмитрий Андрианов" w:date="2018-04-06T16:12:00Z">
              <w:r w:rsidRPr="001F6085" w:rsidDel="002D5C71">
                <w:rPr>
                  <w:lang w:val="en-US"/>
                </w:rPr>
                <w:delText>GAIN_31                  (0x06u)</w:delText>
              </w:r>
            </w:del>
          </w:p>
          <w:p w14:paraId="22973D38" w14:textId="517F2B4D" w:rsidR="001F6085" w:rsidRPr="001F6085" w:rsidDel="002D5C71" w:rsidRDefault="001F6085" w:rsidP="002D7F5C">
            <w:pPr>
              <w:rPr>
                <w:del w:id="96" w:author="Дмитрий Андрианов" w:date="2018-04-06T16:12:00Z"/>
                <w:lang w:val="en-US"/>
              </w:rPr>
            </w:pPr>
            <w:del w:id="97" w:author="Дмитрий Андрианов" w:date="2018-04-06T16:12:00Z">
              <w:r w:rsidRPr="001F6085" w:rsidDel="002D5C71">
                <w:rPr>
                  <w:lang w:val="en-US"/>
                </w:rPr>
                <w:delText>GAIN_47                  (0x07u)</w:delText>
              </w:r>
            </w:del>
          </w:p>
          <w:p w14:paraId="1F1461A4" w14:textId="06B93295" w:rsidR="001F6085" w:rsidRPr="001F6085" w:rsidDel="002D5C71" w:rsidRDefault="001F6085" w:rsidP="002D7F5C">
            <w:pPr>
              <w:rPr>
                <w:del w:id="98" w:author="Дмитрий Андрианов" w:date="2018-04-06T16:12:00Z"/>
                <w:lang w:val="en-US"/>
              </w:rPr>
            </w:pPr>
            <w:del w:id="99" w:author="Дмитрий Андрианов" w:date="2018-04-06T16:12:00Z">
              <w:r w:rsidRPr="001F6085" w:rsidDel="002D5C71">
                <w:rPr>
                  <w:lang w:val="en-US"/>
                </w:rPr>
                <w:delText>GAIN_49                  (0x08u)</w:delText>
              </w:r>
            </w:del>
          </w:p>
          <w:p w14:paraId="6BF29150" w14:textId="79EC10F6" w:rsidR="001F6085" w:rsidRPr="001F6085" w:rsidDel="002D5C71" w:rsidRDefault="001F6085" w:rsidP="002D7F5C">
            <w:pPr>
              <w:rPr>
                <w:del w:id="100" w:author="Дмитрий Андрианов" w:date="2018-04-06T16:12:00Z"/>
                <w:lang w:val="en-US"/>
              </w:rPr>
            </w:pPr>
            <w:del w:id="101" w:author="Дмитрий Андрианов" w:date="2018-04-06T16:12:00Z">
              <w:r w:rsidRPr="001F6085" w:rsidDel="002D5C71">
                <w:rPr>
                  <w:lang w:val="en-US"/>
                </w:rPr>
                <w:delText>GAIN_MAX              (0x08u)</w:delText>
              </w:r>
            </w:del>
          </w:p>
        </w:tc>
        <w:tc>
          <w:tcPr>
            <w:tcW w:w="4814" w:type="dxa"/>
          </w:tcPr>
          <w:p w14:paraId="53BDA7DE" w14:textId="5159B846" w:rsidR="001F6085" w:rsidDel="002D5C71" w:rsidRDefault="001F6085" w:rsidP="002D7F5C">
            <w:pPr>
              <w:rPr>
                <w:del w:id="102" w:author="Дмитрий Андрианов" w:date="2018-04-06T16:12:00Z"/>
              </w:rPr>
            </w:pPr>
            <w:del w:id="103" w:author="Дмитрий Андрианов" w:date="2018-04-06T16:12:00Z">
              <w:r w:rsidDel="002D5C71">
                <w:delText>Один байт, коэффициент усиления 2 канала</w:delText>
              </w:r>
            </w:del>
          </w:p>
        </w:tc>
      </w:tr>
      <w:tr w:rsidR="001F6085" w:rsidDel="002D5C71" w14:paraId="250D0053" w14:textId="1FAD1A09" w:rsidTr="001F6085">
        <w:trPr>
          <w:del w:id="104" w:author="Дмитрий Андрианов" w:date="2018-04-06T16:12:00Z"/>
        </w:trPr>
        <w:tc>
          <w:tcPr>
            <w:tcW w:w="1076" w:type="dxa"/>
          </w:tcPr>
          <w:p w14:paraId="306513A3" w14:textId="1A0FDCAB" w:rsidR="001F6085" w:rsidDel="002D5C71" w:rsidRDefault="001F6085" w:rsidP="002D7F5C">
            <w:pPr>
              <w:rPr>
                <w:del w:id="105" w:author="Дмитрий Андрианов" w:date="2018-04-06T16:12:00Z"/>
              </w:rPr>
            </w:pPr>
            <w:del w:id="106" w:author="Дмитрий Андрианов" w:date="2018-04-06T16:12:00Z">
              <w:r w:rsidDel="002D5C71">
                <w:delText>0х02</w:delText>
              </w:r>
            </w:del>
          </w:p>
        </w:tc>
        <w:tc>
          <w:tcPr>
            <w:tcW w:w="3455" w:type="dxa"/>
          </w:tcPr>
          <w:p w14:paraId="30AF1255" w14:textId="6D91546D" w:rsidR="001F6085" w:rsidDel="002D5C71" w:rsidRDefault="001F6085" w:rsidP="002D7F5C">
            <w:pPr>
              <w:rPr>
                <w:del w:id="107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475F109C" w14:textId="49716E9B" w:rsidR="001F6085" w:rsidDel="002D5C71" w:rsidRDefault="001F6085" w:rsidP="002D7F5C">
            <w:pPr>
              <w:rPr>
                <w:del w:id="108" w:author="Дмитрий Андрианов" w:date="2018-04-06T16:12:00Z"/>
              </w:rPr>
            </w:pPr>
            <w:del w:id="109" w:author="Дмитрий Андрианов" w:date="2018-04-06T16:12:00Z">
              <w:r w:rsidDel="002D5C71">
                <w:delText>Управление ФАПЧ</w:delText>
              </w:r>
            </w:del>
          </w:p>
        </w:tc>
      </w:tr>
      <w:tr w:rsidR="001F6085" w:rsidDel="002D5C71" w14:paraId="73A50E55" w14:textId="56E506B4" w:rsidTr="001F6085">
        <w:trPr>
          <w:del w:id="110" w:author="Дмитрий Андрианов" w:date="2018-04-06T16:12:00Z"/>
        </w:trPr>
        <w:tc>
          <w:tcPr>
            <w:tcW w:w="1076" w:type="dxa"/>
          </w:tcPr>
          <w:p w14:paraId="7ED226D9" w14:textId="17D94388" w:rsidR="001F6085" w:rsidDel="002D5C71" w:rsidRDefault="001F6085" w:rsidP="002D7F5C">
            <w:pPr>
              <w:rPr>
                <w:del w:id="111" w:author="Дмитрий Андрианов" w:date="2018-04-06T16:12:00Z"/>
              </w:rPr>
            </w:pPr>
            <w:del w:id="112" w:author="Дмитрий Андрианов" w:date="2018-04-06T16:12:00Z">
              <w:r w:rsidDel="002D5C71">
                <w:delText>0х03</w:delText>
              </w:r>
            </w:del>
          </w:p>
        </w:tc>
        <w:tc>
          <w:tcPr>
            <w:tcW w:w="3455" w:type="dxa"/>
          </w:tcPr>
          <w:p w14:paraId="5F294399" w14:textId="05008955" w:rsidR="001F6085" w:rsidDel="002D5C71" w:rsidRDefault="001F6085" w:rsidP="002D7F5C">
            <w:pPr>
              <w:rPr>
                <w:del w:id="113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4D132CA8" w14:textId="4485AA5A" w:rsidR="001F6085" w:rsidDel="002D5C71" w:rsidRDefault="001F6085" w:rsidP="002D7F5C">
            <w:pPr>
              <w:rPr>
                <w:del w:id="114" w:author="Дмитрий Андрианов" w:date="2018-04-06T16:12:00Z"/>
              </w:rPr>
            </w:pPr>
            <w:del w:id="115" w:author="Дмитрий Андрианов" w:date="2018-04-06T16:12:00Z">
              <w:r w:rsidDel="002D5C71">
                <w:delText>Два байта, задает длину фильтра</w:delText>
              </w:r>
            </w:del>
          </w:p>
        </w:tc>
      </w:tr>
      <w:tr w:rsidR="00C1002B" w:rsidDel="002D5C71" w14:paraId="4D180BF8" w14:textId="574682D8" w:rsidTr="009E0ABB">
        <w:trPr>
          <w:del w:id="116" w:author="Дмитрий Андрианов" w:date="2018-04-06T16:12:00Z"/>
        </w:trPr>
        <w:tc>
          <w:tcPr>
            <w:tcW w:w="1076" w:type="dxa"/>
          </w:tcPr>
          <w:p w14:paraId="1E23C2E6" w14:textId="2A4A4FAD" w:rsidR="00C1002B" w:rsidDel="002D5C71" w:rsidRDefault="00C1002B" w:rsidP="002D7F5C">
            <w:pPr>
              <w:rPr>
                <w:del w:id="117" w:author="Дмитрий Андрианов" w:date="2018-04-06T16:12:00Z"/>
              </w:rPr>
            </w:pPr>
            <w:del w:id="118" w:author="Дмитрий Андрианов" w:date="2018-04-06T16:12:00Z">
              <w:r w:rsidDel="002D5C71">
                <w:delText>0х04</w:delText>
              </w:r>
            </w:del>
          </w:p>
        </w:tc>
        <w:tc>
          <w:tcPr>
            <w:tcW w:w="3455" w:type="dxa"/>
          </w:tcPr>
          <w:p w14:paraId="5CF8BA4F" w14:textId="3C0D2058" w:rsidR="00C1002B" w:rsidRPr="001F6085" w:rsidDel="002D5C71" w:rsidRDefault="00C1002B" w:rsidP="002D7F5C">
            <w:pPr>
              <w:rPr>
                <w:del w:id="119" w:author="Дмитрий Андрианов" w:date="2018-04-06T16:12:00Z"/>
                <w:lang w:val="en-US"/>
              </w:rPr>
            </w:pPr>
            <w:del w:id="120" w:author="Дмитрий Андрианов" w:date="2018-04-06T16:12:00Z">
              <w:r w:rsidRPr="001F6085" w:rsidDel="002D5C71">
                <w:rPr>
                  <w:lang w:val="en-US"/>
                </w:rPr>
                <w:delText xml:space="preserve">GAIN_01                  </w:delText>
              </w:r>
              <w:r w:rsidDel="002D5C71">
                <w:rPr>
                  <w:lang w:val="en-US"/>
                </w:rPr>
                <w:delText xml:space="preserve"> (0x0</w:delText>
              </w:r>
              <w:r w:rsidRPr="001F6085" w:rsidDel="002D5C71">
                <w:rPr>
                  <w:lang w:val="en-US"/>
                </w:rPr>
                <w:delText>0</w:delText>
              </w:r>
              <w:r w:rsidDel="002D5C71">
                <w:rPr>
                  <w:lang w:val="en-US"/>
                </w:rPr>
                <w:delText>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4D1050D9" w14:textId="70FF92E3" w:rsidR="00C1002B" w:rsidRPr="001F6085" w:rsidDel="002D5C71" w:rsidRDefault="00C1002B" w:rsidP="002D7F5C">
            <w:pPr>
              <w:rPr>
                <w:del w:id="121" w:author="Дмитрий Андрианов" w:date="2018-04-06T16:12:00Z"/>
                <w:lang w:val="en-US"/>
              </w:rPr>
            </w:pPr>
            <w:del w:id="122" w:author="Дмитрий Андрианов" w:date="2018-04-06T16:12:00Z">
              <w:r w:rsidDel="002D5C71">
                <w:rPr>
                  <w:lang w:val="en-US"/>
                </w:rPr>
                <w:delText>GAIN_03                  (0x01u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05FA811B" w14:textId="4A9CEF6C" w:rsidR="00C1002B" w:rsidRPr="001F6085" w:rsidDel="002D5C71" w:rsidRDefault="00C1002B" w:rsidP="002D7F5C">
            <w:pPr>
              <w:rPr>
                <w:del w:id="123" w:author="Дмитрий Андрианов" w:date="2018-04-06T16:12:00Z"/>
                <w:lang w:val="en-US"/>
              </w:rPr>
            </w:pPr>
            <w:del w:id="124" w:author="Дмитрий Андрианов" w:date="2018-04-06T16:12:00Z">
              <w:r w:rsidRPr="001F6085" w:rsidDel="002D5C71">
                <w:rPr>
                  <w:lang w:val="en-US"/>
                </w:rPr>
                <w:delText>GAIN_07                  (0x02u)</w:delText>
              </w:r>
            </w:del>
          </w:p>
          <w:p w14:paraId="7637AE57" w14:textId="087CA0FB" w:rsidR="00C1002B" w:rsidRPr="001F6085" w:rsidDel="002D5C71" w:rsidRDefault="00C1002B" w:rsidP="002D7F5C">
            <w:pPr>
              <w:rPr>
                <w:del w:id="125" w:author="Дмитрий Андрианов" w:date="2018-04-06T16:12:00Z"/>
                <w:lang w:val="en-US"/>
              </w:rPr>
            </w:pPr>
            <w:del w:id="126" w:author="Дмитрий Андрианов" w:date="2018-04-06T16:12:00Z">
              <w:r w:rsidRPr="001F6085" w:rsidDel="002D5C71">
                <w:rPr>
                  <w:lang w:val="en-US"/>
                </w:rPr>
                <w:delText>GAIN_15                  (0x03u)</w:delText>
              </w:r>
            </w:del>
          </w:p>
          <w:p w14:paraId="51282F06" w14:textId="008EBD57" w:rsidR="00C1002B" w:rsidRPr="001F6085" w:rsidDel="002D5C71" w:rsidRDefault="00C1002B" w:rsidP="002D7F5C">
            <w:pPr>
              <w:rPr>
                <w:del w:id="127" w:author="Дмитрий Андрианов" w:date="2018-04-06T16:12:00Z"/>
                <w:lang w:val="en-US"/>
              </w:rPr>
            </w:pPr>
            <w:del w:id="128" w:author="Дмитрий Андрианов" w:date="2018-04-06T16:12:00Z">
              <w:r w:rsidRPr="001F6085" w:rsidDel="002D5C71">
                <w:rPr>
                  <w:lang w:val="en-US"/>
                </w:rPr>
                <w:delText>GAIN_22                  (0x04u)</w:delText>
              </w:r>
            </w:del>
          </w:p>
          <w:p w14:paraId="0DA0D6EB" w14:textId="55537285" w:rsidR="00C1002B" w:rsidRPr="001F6085" w:rsidDel="002D5C71" w:rsidRDefault="00C1002B" w:rsidP="002D7F5C">
            <w:pPr>
              <w:rPr>
                <w:del w:id="129" w:author="Дмитрий Андрианов" w:date="2018-04-06T16:12:00Z"/>
                <w:lang w:val="en-US"/>
              </w:rPr>
            </w:pPr>
            <w:del w:id="130" w:author="Дмитрий Андрианов" w:date="2018-04-06T16:12:00Z">
              <w:r w:rsidRPr="001F6085" w:rsidDel="002D5C71">
                <w:rPr>
                  <w:lang w:val="en-US"/>
                </w:rPr>
                <w:delText>GAIN_24                  (0x05u)</w:delText>
              </w:r>
            </w:del>
          </w:p>
          <w:p w14:paraId="6E61B1C3" w14:textId="7E3CB8F6" w:rsidR="00C1002B" w:rsidRPr="001F6085" w:rsidDel="002D5C71" w:rsidRDefault="00C1002B" w:rsidP="002D7F5C">
            <w:pPr>
              <w:rPr>
                <w:del w:id="131" w:author="Дмитрий Андрианов" w:date="2018-04-06T16:12:00Z"/>
                <w:lang w:val="en-US"/>
              </w:rPr>
            </w:pPr>
            <w:del w:id="132" w:author="Дмитрий Андрианов" w:date="2018-04-06T16:12:00Z">
              <w:r w:rsidRPr="001F6085" w:rsidDel="002D5C71">
                <w:rPr>
                  <w:lang w:val="en-US"/>
                </w:rPr>
                <w:delText>GAIN_31                  (0x06u)</w:delText>
              </w:r>
            </w:del>
          </w:p>
          <w:p w14:paraId="34ED6F1D" w14:textId="1EC5DA71" w:rsidR="00C1002B" w:rsidRPr="001F6085" w:rsidDel="002D5C71" w:rsidRDefault="00C1002B" w:rsidP="002D7F5C">
            <w:pPr>
              <w:rPr>
                <w:del w:id="133" w:author="Дмитрий Андрианов" w:date="2018-04-06T16:12:00Z"/>
                <w:lang w:val="en-US"/>
              </w:rPr>
            </w:pPr>
            <w:del w:id="134" w:author="Дмитрий Андрианов" w:date="2018-04-06T16:12:00Z">
              <w:r w:rsidRPr="001F6085" w:rsidDel="002D5C71">
                <w:rPr>
                  <w:lang w:val="en-US"/>
                </w:rPr>
                <w:delText>GAIN_47                  (0x07u)</w:delText>
              </w:r>
            </w:del>
          </w:p>
          <w:p w14:paraId="13CC8D52" w14:textId="3CE788F5" w:rsidR="00C1002B" w:rsidRPr="001F6085" w:rsidDel="002D5C71" w:rsidRDefault="00C1002B" w:rsidP="002D7F5C">
            <w:pPr>
              <w:rPr>
                <w:del w:id="135" w:author="Дмитрий Андрианов" w:date="2018-04-06T16:12:00Z"/>
                <w:lang w:val="en-US"/>
              </w:rPr>
            </w:pPr>
            <w:del w:id="136" w:author="Дмитрий Андрианов" w:date="2018-04-06T16:12:00Z">
              <w:r w:rsidRPr="001F6085" w:rsidDel="002D5C71">
                <w:rPr>
                  <w:lang w:val="en-US"/>
                </w:rPr>
                <w:delText>GAIN_49                  (0x08u)</w:delText>
              </w:r>
            </w:del>
          </w:p>
          <w:p w14:paraId="295637D7" w14:textId="0E1FA668" w:rsidR="00C1002B" w:rsidRPr="001F6085" w:rsidDel="002D5C71" w:rsidRDefault="00C1002B" w:rsidP="002D7F5C">
            <w:pPr>
              <w:rPr>
                <w:del w:id="137" w:author="Дмитрий Андрианов" w:date="2018-04-06T16:12:00Z"/>
                <w:lang w:val="en-US"/>
              </w:rPr>
            </w:pPr>
            <w:del w:id="138" w:author="Дмитрий Андрианов" w:date="2018-04-06T16:12:00Z">
              <w:r w:rsidRPr="001F6085" w:rsidDel="002D5C71">
                <w:rPr>
                  <w:lang w:val="en-US"/>
                </w:rPr>
                <w:delText>GAIN_MAX              (0x08u)</w:delText>
              </w:r>
            </w:del>
          </w:p>
        </w:tc>
        <w:tc>
          <w:tcPr>
            <w:tcW w:w="4814" w:type="dxa"/>
          </w:tcPr>
          <w:p w14:paraId="6BA8FDA8" w14:textId="7652885E" w:rsidR="00C1002B" w:rsidDel="002D5C71" w:rsidRDefault="00C1002B" w:rsidP="002D7F5C">
            <w:pPr>
              <w:rPr>
                <w:del w:id="139" w:author="Дмитрий Андрианов" w:date="2018-04-06T16:12:00Z"/>
              </w:rPr>
            </w:pPr>
            <w:del w:id="140" w:author="Дмитрий Андрианов" w:date="2018-04-06T16:12:00Z">
              <w:r w:rsidDel="002D5C71">
                <w:delText>Получит в ответ какой коэффициент усиления установлен на 1 канале</w:delText>
              </w:r>
            </w:del>
          </w:p>
        </w:tc>
      </w:tr>
      <w:tr w:rsidR="00C1002B" w:rsidDel="002D5C71" w14:paraId="4B3CD37D" w14:textId="4EBAE5AE" w:rsidTr="00F80060">
        <w:trPr>
          <w:del w:id="141" w:author="Дмитрий Андрианов" w:date="2018-04-06T16:12:00Z"/>
        </w:trPr>
        <w:tc>
          <w:tcPr>
            <w:tcW w:w="1076" w:type="dxa"/>
          </w:tcPr>
          <w:p w14:paraId="2E8FFF56" w14:textId="471FE4D9" w:rsidR="00C1002B" w:rsidDel="002D5C71" w:rsidRDefault="00C1002B" w:rsidP="002D7F5C">
            <w:pPr>
              <w:rPr>
                <w:del w:id="142" w:author="Дмитрий Андрианов" w:date="2018-04-06T16:12:00Z"/>
              </w:rPr>
            </w:pPr>
            <w:del w:id="143" w:author="Дмитрий Андрианов" w:date="2018-04-06T16:12:00Z">
              <w:r w:rsidDel="002D5C71">
                <w:delText>0х05</w:delText>
              </w:r>
            </w:del>
          </w:p>
        </w:tc>
        <w:tc>
          <w:tcPr>
            <w:tcW w:w="3455" w:type="dxa"/>
          </w:tcPr>
          <w:p w14:paraId="654362B4" w14:textId="201BB3E5" w:rsidR="00C1002B" w:rsidRPr="001F6085" w:rsidDel="002D5C71" w:rsidRDefault="00C1002B" w:rsidP="002D7F5C">
            <w:pPr>
              <w:rPr>
                <w:del w:id="144" w:author="Дмитрий Андрианов" w:date="2018-04-06T16:12:00Z"/>
                <w:lang w:val="en-US"/>
              </w:rPr>
            </w:pPr>
            <w:del w:id="145" w:author="Дмитрий Андрианов" w:date="2018-04-06T16:12:00Z">
              <w:r w:rsidRPr="001F6085" w:rsidDel="002D5C71">
                <w:rPr>
                  <w:lang w:val="en-US"/>
                </w:rPr>
                <w:delText xml:space="preserve">GAIN_01                  </w:delText>
              </w:r>
              <w:r w:rsidDel="002D5C71">
                <w:rPr>
                  <w:lang w:val="en-US"/>
                </w:rPr>
                <w:delText xml:space="preserve"> (0x0</w:delText>
              </w:r>
              <w:r w:rsidRPr="001F6085" w:rsidDel="002D5C71">
                <w:rPr>
                  <w:lang w:val="en-US"/>
                </w:rPr>
                <w:delText>0</w:delText>
              </w:r>
              <w:r w:rsidDel="002D5C71">
                <w:rPr>
                  <w:lang w:val="en-US"/>
                </w:rPr>
                <w:delText>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652E72C6" w14:textId="38933D05" w:rsidR="00C1002B" w:rsidRPr="001F6085" w:rsidDel="002D5C71" w:rsidRDefault="00C1002B" w:rsidP="002D7F5C">
            <w:pPr>
              <w:rPr>
                <w:del w:id="146" w:author="Дмитрий Андрианов" w:date="2018-04-06T16:12:00Z"/>
                <w:lang w:val="en-US"/>
              </w:rPr>
            </w:pPr>
            <w:del w:id="147" w:author="Дмитрий Андрианов" w:date="2018-04-06T16:12:00Z">
              <w:r w:rsidDel="002D5C71">
                <w:rPr>
                  <w:lang w:val="en-US"/>
                </w:rPr>
                <w:delText>GAIN_03                  (0x01u</w:delText>
              </w:r>
              <w:r w:rsidRPr="001F6085" w:rsidDel="002D5C71">
                <w:rPr>
                  <w:lang w:val="en-US"/>
                </w:rPr>
                <w:delText>)</w:delText>
              </w:r>
            </w:del>
          </w:p>
          <w:p w14:paraId="41F5F889" w14:textId="157943D4" w:rsidR="00C1002B" w:rsidRPr="001F6085" w:rsidDel="002D5C71" w:rsidRDefault="00C1002B" w:rsidP="002D7F5C">
            <w:pPr>
              <w:rPr>
                <w:del w:id="148" w:author="Дмитрий Андрианов" w:date="2018-04-06T16:12:00Z"/>
                <w:lang w:val="en-US"/>
              </w:rPr>
            </w:pPr>
            <w:del w:id="149" w:author="Дмитрий Андрианов" w:date="2018-04-06T16:12:00Z">
              <w:r w:rsidRPr="001F6085" w:rsidDel="002D5C71">
                <w:rPr>
                  <w:lang w:val="en-US"/>
                </w:rPr>
                <w:delText>GAIN_07                  (0x02u)</w:delText>
              </w:r>
            </w:del>
          </w:p>
          <w:p w14:paraId="144C7B1C" w14:textId="75115771" w:rsidR="00C1002B" w:rsidRPr="001F6085" w:rsidDel="002D5C71" w:rsidRDefault="00C1002B" w:rsidP="002D7F5C">
            <w:pPr>
              <w:rPr>
                <w:del w:id="150" w:author="Дмитрий Андрианов" w:date="2018-04-06T16:12:00Z"/>
                <w:lang w:val="en-US"/>
              </w:rPr>
            </w:pPr>
            <w:del w:id="151" w:author="Дмитрий Андрианов" w:date="2018-04-06T16:12:00Z">
              <w:r w:rsidRPr="001F6085" w:rsidDel="002D5C71">
                <w:rPr>
                  <w:lang w:val="en-US"/>
                </w:rPr>
                <w:delText>GAIN_15                  (0x03u)</w:delText>
              </w:r>
            </w:del>
          </w:p>
          <w:p w14:paraId="551BA4C2" w14:textId="049110A9" w:rsidR="00C1002B" w:rsidRPr="001F6085" w:rsidDel="002D5C71" w:rsidRDefault="00C1002B" w:rsidP="002D7F5C">
            <w:pPr>
              <w:rPr>
                <w:del w:id="152" w:author="Дмитрий Андрианов" w:date="2018-04-06T16:12:00Z"/>
                <w:lang w:val="en-US"/>
              </w:rPr>
            </w:pPr>
            <w:del w:id="153" w:author="Дмитрий Андрианов" w:date="2018-04-06T16:12:00Z">
              <w:r w:rsidRPr="001F6085" w:rsidDel="002D5C71">
                <w:rPr>
                  <w:lang w:val="en-US"/>
                </w:rPr>
                <w:delText>GAIN_22                  (0x04u)</w:delText>
              </w:r>
            </w:del>
          </w:p>
          <w:p w14:paraId="208C7A2C" w14:textId="3C8C4FB1" w:rsidR="00C1002B" w:rsidRPr="001F6085" w:rsidDel="002D5C71" w:rsidRDefault="00C1002B" w:rsidP="002D7F5C">
            <w:pPr>
              <w:rPr>
                <w:del w:id="154" w:author="Дмитрий Андрианов" w:date="2018-04-06T16:12:00Z"/>
                <w:lang w:val="en-US"/>
              </w:rPr>
            </w:pPr>
            <w:del w:id="155" w:author="Дмитрий Андрианов" w:date="2018-04-06T16:12:00Z">
              <w:r w:rsidRPr="001F6085" w:rsidDel="002D5C71">
                <w:rPr>
                  <w:lang w:val="en-US"/>
                </w:rPr>
                <w:delText>GAIN_24                  (0x05u)</w:delText>
              </w:r>
            </w:del>
          </w:p>
          <w:p w14:paraId="4837BFB4" w14:textId="614B4730" w:rsidR="00C1002B" w:rsidRPr="001F6085" w:rsidDel="002D5C71" w:rsidRDefault="00C1002B" w:rsidP="002D7F5C">
            <w:pPr>
              <w:rPr>
                <w:del w:id="156" w:author="Дмитрий Андрианов" w:date="2018-04-06T16:12:00Z"/>
                <w:lang w:val="en-US"/>
              </w:rPr>
            </w:pPr>
            <w:del w:id="157" w:author="Дмитрий Андрианов" w:date="2018-04-06T16:12:00Z">
              <w:r w:rsidRPr="001F6085" w:rsidDel="002D5C71">
                <w:rPr>
                  <w:lang w:val="en-US"/>
                </w:rPr>
                <w:delText>GAIN_31                  (0x06u)</w:delText>
              </w:r>
            </w:del>
          </w:p>
          <w:p w14:paraId="1DC22E71" w14:textId="604FBC5F" w:rsidR="00C1002B" w:rsidRPr="001F6085" w:rsidDel="002D5C71" w:rsidRDefault="00C1002B" w:rsidP="002D7F5C">
            <w:pPr>
              <w:rPr>
                <w:del w:id="158" w:author="Дмитрий Андрианов" w:date="2018-04-06T16:12:00Z"/>
                <w:lang w:val="en-US"/>
              </w:rPr>
            </w:pPr>
            <w:del w:id="159" w:author="Дмитрий Андрианов" w:date="2018-04-06T16:12:00Z">
              <w:r w:rsidRPr="001F6085" w:rsidDel="002D5C71">
                <w:rPr>
                  <w:lang w:val="en-US"/>
                </w:rPr>
                <w:delText>GAIN_47                  (0x07u)</w:delText>
              </w:r>
            </w:del>
          </w:p>
          <w:p w14:paraId="3D7C548E" w14:textId="3AE9595E" w:rsidR="00C1002B" w:rsidRPr="001F6085" w:rsidDel="002D5C71" w:rsidRDefault="00C1002B" w:rsidP="002D7F5C">
            <w:pPr>
              <w:rPr>
                <w:del w:id="160" w:author="Дмитрий Андрианов" w:date="2018-04-06T16:12:00Z"/>
                <w:lang w:val="en-US"/>
              </w:rPr>
            </w:pPr>
            <w:del w:id="161" w:author="Дмитрий Андрианов" w:date="2018-04-06T16:12:00Z">
              <w:r w:rsidRPr="001F6085" w:rsidDel="002D5C71">
                <w:rPr>
                  <w:lang w:val="en-US"/>
                </w:rPr>
                <w:delText>GAIN_49                  (0x08u)</w:delText>
              </w:r>
            </w:del>
          </w:p>
          <w:p w14:paraId="65C4AB91" w14:textId="6CFF3AC2" w:rsidR="00C1002B" w:rsidRPr="001F6085" w:rsidDel="002D5C71" w:rsidRDefault="00C1002B" w:rsidP="002D7F5C">
            <w:pPr>
              <w:rPr>
                <w:del w:id="162" w:author="Дмитрий Андрианов" w:date="2018-04-06T16:12:00Z"/>
                <w:lang w:val="en-US"/>
              </w:rPr>
            </w:pPr>
            <w:del w:id="163" w:author="Дмитрий Андрианов" w:date="2018-04-06T16:12:00Z">
              <w:r w:rsidRPr="001F6085" w:rsidDel="002D5C71">
                <w:rPr>
                  <w:lang w:val="en-US"/>
                </w:rPr>
                <w:delText>GAIN_MAX              (0x08u)</w:delText>
              </w:r>
            </w:del>
          </w:p>
        </w:tc>
        <w:tc>
          <w:tcPr>
            <w:tcW w:w="4814" w:type="dxa"/>
          </w:tcPr>
          <w:p w14:paraId="44F6CDAA" w14:textId="7C9A83B0" w:rsidR="00C1002B" w:rsidDel="002D5C71" w:rsidRDefault="00C1002B" w:rsidP="002D7F5C">
            <w:pPr>
              <w:rPr>
                <w:del w:id="164" w:author="Дмитрий Андрианов" w:date="2018-04-06T16:12:00Z"/>
              </w:rPr>
            </w:pPr>
            <w:del w:id="165" w:author="Дмитрий Андрианов" w:date="2018-04-06T16:12:00Z">
              <w:r w:rsidDel="002D5C71">
                <w:delText>Получит в ответ какой коэффициент усиления установлен на 2 канале</w:delText>
              </w:r>
            </w:del>
          </w:p>
        </w:tc>
      </w:tr>
      <w:tr w:rsidR="00C1002B" w:rsidDel="002D5C71" w14:paraId="1CB92C6E" w14:textId="7521EA42" w:rsidTr="00F80060">
        <w:trPr>
          <w:del w:id="166" w:author="Дмитрий Андрианов" w:date="2018-04-06T16:12:00Z"/>
        </w:trPr>
        <w:tc>
          <w:tcPr>
            <w:tcW w:w="1076" w:type="dxa"/>
          </w:tcPr>
          <w:p w14:paraId="778A4F5A" w14:textId="730A3008" w:rsidR="00C1002B" w:rsidDel="002D5C71" w:rsidRDefault="00C1002B" w:rsidP="002D7F5C">
            <w:pPr>
              <w:rPr>
                <w:del w:id="167" w:author="Дмитрий Андрианов" w:date="2018-04-06T16:12:00Z"/>
              </w:rPr>
            </w:pPr>
          </w:p>
        </w:tc>
        <w:tc>
          <w:tcPr>
            <w:tcW w:w="3455" w:type="dxa"/>
          </w:tcPr>
          <w:p w14:paraId="101333F2" w14:textId="68E18B5B" w:rsidR="00C1002B" w:rsidDel="002D5C71" w:rsidRDefault="00C1002B" w:rsidP="002D7F5C">
            <w:pPr>
              <w:rPr>
                <w:del w:id="168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4BBC9551" w14:textId="2FAC03FE" w:rsidR="00C1002B" w:rsidDel="002D5C71" w:rsidRDefault="00C1002B" w:rsidP="002D7F5C">
            <w:pPr>
              <w:rPr>
                <w:del w:id="169" w:author="Дмитрий Андрианов" w:date="2018-04-06T16:12:00Z"/>
              </w:rPr>
            </w:pPr>
          </w:p>
        </w:tc>
      </w:tr>
      <w:tr w:rsidR="00C1002B" w:rsidDel="002D5C71" w14:paraId="3DE260F4" w14:textId="624FB4B8" w:rsidTr="00F80060">
        <w:trPr>
          <w:del w:id="170" w:author="Дмитрий Андрианов" w:date="2018-04-06T16:12:00Z"/>
        </w:trPr>
        <w:tc>
          <w:tcPr>
            <w:tcW w:w="1076" w:type="dxa"/>
          </w:tcPr>
          <w:p w14:paraId="06EA2FF0" w14:textId="3124CEA7" w:rsidR="00C1002B" w:rsidDel="002D5C71" w:rsidRDefault="00C1002B" w:rsidP="002D7F5C">
            <w:pPr>
              <w:rPr>
                <w:del w:id="171" w:author="Дмитрий Андрианов" w:date="2018-04-06T16:12:00Z"/>
              </w:rPr>
            </w:pPr>
          </w:p>
        </w:tc>
        <w:tc>
          <w:tcPr>
            <w:tcW w:w="3455" w:type="dxa"/>
          </w:tcPr>
          <w:p w14:paraId="613DB199" w14:textId="6C18AD10" w:rsidR="00C1002B" w:rsidDel="002D5C71" w:rsidRDefault="00C1002B" w:rsidP="002D7F5C">
            <w:pPr>
              <w:rPr>
                <w:del w:id="172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16D32941" w14:textId="09B43B32" w:rsidR="00C1002B" w:rsidDel="002D5C71" w:rsidRDefault="00C1002B" w:rsidP="002D7F5C">
            <w:pPr>
              <w:rPr>
                <w:del w:id="173" w:author="Дмитрий Андрианов" w:date="2018-04-06T16:12:00Z"/>
              </w:rPr>
            </w:pPr>
          </w:p>
        </w:tc>
      </w:tr>
      <w:tr w:rsidR="00C1002B" w:rsidDel="002D5C71" w14:paraId="6E39D4FA" w14:textId="23D9E77B" w:rsidTr="00F80060">
        <w:trPr>
          <w:del w:id="174" w:author="Дмитрий Андрианов" w:date="2018-04-06T16:12:00Z"/>
        </w:trPr>
        <w:tc>
          <w:tcPr>
            <w:tcW w:w="1076" w:type="dxa"/>
          </w:tcPr>
          <w:p w14:paraId="30AE4F47" w14:textId="26D4E298" w:rsidR="00C1002B" w:rsidDel="002D5C71" w:rsidRDefault="00C1002B" w:rsidP="002D7F5C">
            <w:pPr>
              <w:rPr>
                <w:del w:id="175" w:author="Дмитрий Андрианов" w:date="2018-04-06T16:12:00Z"/>
              </w:rPr>
            </w:pPr>
          </w:p>
        </w:tc>
        <w:tc>
          <w:tcPr>
            <w:tcW w:w="3455" w:type="dxa"/>
          </w:tcPr>
          <w:p w14:paraId="2A241A15" w14:textId="50059C56" w:rsidR="00C1002B" w:rsidDel="002D5C71" w:rsidRDefault="00C1002B" w:rsidP="002D7F5C">
            <w:pPr>
              <w:rPr>
                <w:del w:id="176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46094F73" w14:textId="024B7526" w:rsidR="00C1002B" w:rsidDel="002D5C71" w:rsidRDefault="00C1002B" w:rsidP="002D7F5C">
            <w:pPr>
              <w:rPr>
                <w:del w:id="177" w:author="Дмитрий Андрианов" w:date="2018-04-06T16:12:00Z"/>
              </w:rPr>
            </w:pPr>
          </w:p>
        </w:tc>
      </w:tr>
      <w:tr w:rsidR="00C1002B" w:rsidDel="002D5C71" w14:paraId="43E9E377" w14:textId="665EB9E4" w:rsidTr="00F80060">
        <w:trPr>
          <w:del w:id="178" w:author="Дмитрий Андрианов" w:date="2018-04-06T16:12:00Z"/>
        </w:trPr>
        <w:tc>
          <w:tcPr>
            <w:tcW w:w="1076" w:type="dxa"/>
          </w:tcPr>
          <w:p w14:paraId="3BAC71BB" w14:textId="799227C2" w:rsidR="00C1002B" w:rsidDel="002D5C71" w:rsidRDefault="00C1002B" w:rsidP="002D7F5C">
            <w:pPr>
              <w:rPr>
                <w:del w:id="179" w:author="Дмитрий Андрианов" w:date="2018-04-06T16:12:00Z"/>
              </w:rPr>
            </w:pPr>
          </w:p>
        </w:tc>
        <w:tc>
          <w:tcPr>
            <w:tcW w:w="3455" w:type="dxa"/>
          </w:tcPr>
          <w:p w14:paraId="6193F6F6" w14:textId="770C38A8" w:rsidR="00C1002B" w:rsidDel="002D5C71" w:rsidRDefault="00C1002B" w:rsidP="002D7F5C">
            <w:pPr>
              <w:rPr>
                <w:del w:id="180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04762804" w14:textId="2AE6768D" w:rsidR="00C1002B" w:rsidDel="002D5C71" w:rsidRDefault="00C1002B" w:rsidP="002D7F5C">
            <w:pPr>
              <w:rPr>
                <w:del w:id="181" w:author="Дмитрий Андрианов" w:date="2018-04-06T16:12:00Z"/>
              </w:rPr>
            </w:pPr>
          </w:p>
        </w:tc>
      </w:tr>
      <w:tr w:rsidR="00C1002B" w:rsidDel="002D5C71" w14:paraId="118CFC76" w14:textId="41BAFB42" w:rsidTr="00F80060">
        <w:trPr>
          <w:del w:id="182" w:author="Дмитрий Андрианов" w:date="2018-04-06T16:12:00Z"/>
        </w:trPr>
        <w:tc>
          <w:tcPr>
            <w:tcW w:w="1076" w:type="dxa"/>
          </w:tcPr>
          <w:p w14:paraId="7EC8270A" w14:textId="5B0E4248" w:rsidR="00C1002B" w:rsidDel="002D5C71" w:rsidRDefault="00C1002B" w:rsidP="002D7F5C">
            <w:pPr>
              <w:rPr>
                <w:del w:id="183" w:author="Дмитрий Андрианов" w:date="2018-04-06T16:12:00Z"/>
              </w:rPr>
            </w:pPr>
          </w:p>
        </w:tc>
        <w:tc>
          <w:tcPr>
            <w:tcW w:w="3455" w:type="dxa"/>
          </w:tcPr>
          <w:p w14:paraId="5F8EB087" w14:textId="4D11B7EC" w:rsidR="00C1002B" w:rsidDel="002D5C71" w:rsidRDefault="00C1002B" w:rsidP="002D7F5C">
            <w:pPr>
              <w:rPr>
                <w:del w:id="184" w:author="Дмитрий Андрианов" w:date="2018-04-06T16:12:00Z"/>
              </w:rPr>
            </w:pPr>
          </w:p>
        </w:tc>
        <w:tc>
          <w:tcPr>
            <w:tcW w:w="4814" w:type="dxa"/>
          </w:tcPr>
          <w:p w14:paraId="00171BAA" w14:textId="3BC9A490" w:rsidR="00C1002B" w:rsidDel="002D5C71" w:rsidRDefault="00C1002B" w:rsidP="002D7F5C">
            <w:pPr>
              <w:rPr>
                <w:del w:id="185" w:author="Дмитрий Андрианов" w:date="2018-04-06T16:12:00Z"/>
              </w:rPr>
            </w:pPr>
          </w:p>
        </w:tc>
      </w:tr>
      <w:tr w:rsidR="00C1002B" w14:paraId="08ED1066" w14:textId="77777777" w:rsidTr="00F80060">
        <w:tc>
          <w:tcPr>
            <w:tcW w:w="1076" w:type="dxa"/>
          </w:tcPr>
          <w:p w14:paraId="68BDFB14" w14:textId="77777777" w:rsidR="00C1002B" w:rsidRDefault="00C1002B" w:rsidP="002D5C71"/>
        </w:tc>
        <w:tc>
          <w:tcPr>
            <w:tcW w:w="3455" w:type="dxa"/>
          </w:tcPr>
          <w:p w14:paraId="5B562F4F" w14:textId="77777777" w:rsidR="00C1002B" w:rsidRDefault="00C1002B" w:rsidP="002D7F5C"/>
        </w:tc>
        <w:tc>
          <w:tcPr>
            <w:tcW w:w="4814" w:type="dxa"/>
          </w:tcPr>
          <w:p w14:paraId="1461D9CC" w14:textId="77777777" w:rsidR="00C1002B" w:rsidRDefault="00C1002B" w:rsidP="002D7F5C"/>
        </w:tc>
      </w:tr>
      <w:tr w:rsidR="00C1002B" w14:paraId="77E6F2F9" w14:textId="77777777" w:rsidTr="00F80060">
        <w:tc>
          <w:tcPr>
            <w:tcW w:w="1076" w:type="dxa"/>
          </w:tcPr>
          <w:p w14:paraId="099ACFC2" w14:textId="77777777" w:rsidR="00C1002B" w:rsidRDefault="00C1002B" w:rsidP="002D7F5C"/>
        </w:tc>
        <w:tc>
          <w:tcPr>
            <w:tcW w:w="3455" w:type="dxa"/>
          </w:tcPr>
          <w:p w14:paraId="1320E985" w14:textId="77777777" w:rsidR="00C1002B" w:rsidRDefault="00C1002B" w:rsidP="002D7F5C"/>
        </w:tc>
        <w:tc>
          <w:tcPr>
            <w:tcW w:w="4814" w:type="dxa"/>
          </w:tcPr>
          <w:p w14:paraId="70AB54F3" w14:textId="77777777" w:rsidR="00C1002B" w:rsidRDefault="00C1002B" w:rsidP="002D7F5C"/>
        </w:tc>
      </w:tr>
      <w:tr w:rsidR="00C1002B" w14:paraId="01F89239" w14:textId="77777777" w:rsidTr="001F6085">
        <w:tc>
          <w:tcPr>
            <w:tcW w:w="1076" w:type="dxa"/>
          </w:tcPr>
          <w:p w14:paraId="72042EAB" w14:textId="77777777" w:rsidR="00C1002B" w:rsidRPr="006349A5" w:rsidRDefault="00C1002B" w:rsidP="002D7F5C"/>
        </w:tc>
        <w:tc>
          <w:tcPr>
            <w:tcW w:w="3455" w:type="dxa"/>
          </w:tcPr>
          <w:p w14:paraId="257F4BD6" w14:textId="77777777" w:rsidR="00C1002B" w:rsidRDefault="00C1002B" w:rsidP="002D7F5C"/>
        </w:tc>
        <w:tc>
          <w:tcPr>
            <w:tcW w:w="4814" w:type="dxa"/>
          </w:tcPr>
          <w:p w14:paraId="1F8D1202" w14:textId="77777777" w:rsidR="00C1002B" w:rsidRDefault="00C1002B" w:rsidP="002D7F5C"/>
        </w:tc>
      </w:tr>
    </w:tbl>
    <w:p w14:paraId="380E50BA" w14:textId="77777777" w:rsidR="001F6085" w:rsidRPr="001F6085" w:rsidRDefault="001F6085" w:rsidP="002D7F5C">
      <w:pPr>
        <w:spacing w:line="240" w:lineRule="auto"/>
      </w:pPr>
    </w:p>
    <w:p w14:paraId="183BB602" w14:textId="77777777" w:rsidR="001F6085" w:rsidRDefault="00EF64ED" w:rsidP="002D7F5C">
      <w:pPr>
        <w:pStyle w:val="1"/>
        <w:spacing w:line="240" w:lineRule="auto"/>
      </w:pPr>
      <w:bookmarkStart w:id="186" w:name="_Toc510775862"/>
      <w:r>
        <w:t>Процессорная плата</w:t>
      </w:r>
      <w:bookmarkEnd w:id="186"/>
    </w:p>
    <w:p w14:paraId="45C22B51" w14:textId="77777777" w:rsidR="005B66F3" w:rsidRPr="005B66F3" w:rsidRDefault="005B66F3" w:rsidP="002D7F5C">
      <w:pPr>
        <w:spacing w:line="240" w:lineRule="auto"/>
      </w:pPr>
      <w:r>
        <w:t xml:space="preserve">Плата на основе </w:t>
      </w:r>
      <w:r>
        <w:rPr>
          <w:lang w:val="en-US"/>
        </w:rPr>
        <w:t>R</w:t>
      </w:r>
      <w:r w:rsidRPr="005B66F3">
        <w:rPr>
          <w:lang w:val="en-US"/>
        </w:rPr>
        <w:t>aspberry</w:t>
      </w:r>
      <w:r w:rsidRPr="005B66F3">
        <w:t xml:space="preserve"> </w:t>
      </w:r>
      <w:r w:rsidRPr="005B66F3">
        <w:rPr>
          <w:lang w:val="en-US"/>
        </w:rPr>
        <w:t>pi</w:t>
      </w:r>
      <w:r w:rsidRPr="005B66F3">
        <w:t xml:space="preserve"> 3. </w:t>
      </w:r>
      <w:r>
        <w:t>С</w:t>
      </w:r>
      <w:r w:rsidRPr="00595C13">
        <w:t xml:space="preserve"> </w:t>
      </w:r>
      <w:r w:rsidRPr="005B66F3">
        <w:t>TFT дисплей 320×480px</w:t>
      </w:r>
      <w:r>
        <w:t>.</w:t>
      </w:r>
    </w:p>
    <w:p w14:paraId="45048BEE" w14:textId="77777777" w:rsidR="00EF64ED" w:rsidRDefault="00EF64ED" w:rsidP="002D7F5C">
      <w:pPr>
        <w:pStyle w:val="2"/>
        <w:spacing w:line="240" w:lineRule="auto"/>
      </w:pPr>
      <w:bookmarkStart w:id="187" w:name="_Toc510775863"/>
      <w:r>
        <w:t>Функции</w:t>
      </w:r>
      <w:bookmarkEnd w:id="187"/>
    </w:p>
    <w:p w14:paraId="5A790A91" w14:textId="77777777" w:rsidR="00EF64ED" w:rsidRDefault="00EF64ED" w:rsidP="002D7F5C">
      <w:pPr>
        <w:pStyle w:val="2"/>
        <w:spacing w:line="240" w:lineRule="auto"/>
      </w:pPr>
      <w:bookmarkStart w:id="188" w:name="_Toc510775864"/>
      <w:r>
        <w:t>Управление контроллерной платой</w:t>
      </w:r>
      <w:bookmarkEnd w:id="188"/>
    </w:p>
    <w:p w14:paraId="70974619" w14:textId="77777777" w:rsidR="00EF64ED" w:rsidRDefault="00EF64ED" w:rsidP="002D7F5C">
      <w:pPr>
        <w:pStyle w:val="2"/>
        <w:spacing w:line="240" w:lineRule="auto"/>
      </w:pPr>
      <w:bookmarkStart w:id="189" w:name="_Toc510775865"/>
      <w:r>
        <w:t>Математическая обработка сигналов</w:t>
      </w:r>
      <w:bookmarkEnd w:id="189"/>
    </w:p>
    <w:p w14:paraId="76691CB9" w14:textId="77777777" w:rsidR="00C1002B" w:rsidRDefault="00C1002B" w:rsidP="002D7F5C">
      <w:pPr>
        <w:spacing w:line="240" w:lineRule="auto"/>
      </w:pPr>
    </w:p>
    <w:p w14:paraId="397FD7EC" w14:textId="77777777" w:rsidR="00C1002B" w:rsidRDefault="002F20D3" w:rsidP="002D7F5C">
      <w:pPr>
        <w:spacing w:line="240" w:lineRule="auto"/>
        <w:rPr>
          <w:b/>
        </w:rPr>
      </w:pPr>
      <w:r w:rsidRPr="002F20D3">
        <w:rPr>
          <w:b/>
        </w:rPr>
        <w:tab/>
        <w:t>Определение Амплитуды и фазы сигнала.</w:t>
      </w:r>
    </w:p>
    <w:p w14:paraId="788B562B" w14:textId="77777777" w:rsidR="002F20D3" w:rsidRDefault="002F20D3" w:rsidP="002D7F5C">
      <w:p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Aамп=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rad>
      </m:oMath>
      <w:r w:rsidRPr="00DB7CBB">
        <w:rPr>
          <w:rFonts w:eastAsiaTheme="minorEastAsia"/>
        </w:rPr>
        <w:t xml:space="preserve">     :</w:t>
      </w:r>
      <m:oMath>
        <m:r>
          <w:rPr>
            <w:rFonts w:ascii="Cambria Math" w:eastAsiaTheme="minorEastAsia" w:hAnsi="Cambria Math"/>
          </w:rPr>
          <m:t xml:space="preserve">      </m:t>
        </m:r>
        <m:r>
          <w:rPr>
            <w:rFonts w:ascii="Cambria Math" w:hAnsi="Cambria Math"/>
          </w:rPr>
          <m:t xml:space="preserve"> Ффаза=</m:t>
        </m:r>
        <m:r>
          <w:rPr>
            <w:rFonts w:ascii="Cambria Math" w:eastAsiaTheme="minorEastAsia" w:hAnsi="Cambria Math"/>
            <w:lang w:val="en-US"/>
          </w:rPr>
          <m:t>Atan</m:t>
        </m:r>
        <m:r>
          <w:rPr>
            <w:rFonts w:ascii="Cambria Math" w:eastAsiaTheme="minorEastAsia" w:hAnsi="Cambria Math"/>
          </w:rPr>
          <m:t>2(X,Y)</m:t>
        </m:r>
      </m:oMath>
    </w:p>
    <w:p w14:paraId="14759CDF" w14:textId="77777777" w:rsidR="00F419CB" w:rsidRPr="00F419CB" w:rsidRDefault="00F419CB" w:rsidP="002D7F5C">
      <w:pPr>
        <w:spacing w:line="240" w:lineRule="auto"/>
        <w:rPr>
          <w:i/>
        </w:rPr>
      </w:pPr>
    </w:p>
    <w:p w14:paraId="7F0FC431" w14:textId="77777777" w:rsidR="00C1002B" w:rsidRPr="00C1002B" w:rsidRDefault="00C1002B" w:rsidP="002D7F5C">
      <w:pPr>
        <w:spacing w:line="240" w:lineRule="auto"/>
      </w:pPr>
    </w:p>
    <w:p w14:paraId="1AE679F3" w14:textId="77777777" w:rsidR="00EF64ED" w:rsidRDefault="00EF64ED" w:rsidP="002D7F5C">
      <w:pPr>
        <w:pStyle w:val="2"/>
        <w:spacing w:line="240" w:lineRule="auto"/>
      </w:pPr>
      <w:bookmarkStart w:id="190" w:name="_Toc510775866"/>
      <w:r>
        <w:t>Отображение информации на экране</w:t>
      </w:r>
      <w:bookmarkEnd w:id="190"/>
    </w:p>
    <w:p w14:paraId="16E1135B" w14:textId="77777777" w:rsidR="00EF64ED" w:rsidRPr="002D56BF" w:rsidRDefault="00EF64ED" w:rsidP="002D7F5C">
      <w:pPr>
        <w:pStyle w:val="2"/>
        <w:spacing w:line="240" w:lineRule="auto"/>
      </w:pPr>
      <w:bookmarkStart w:id="191" w:name="_Toc510775867"/>
      <w:r>
        <w:t xml:space="preserve">Прием данных от </w:t>
      </w:r>
      <w:r>
        <w:rPr>
          <w:lang w:val="en-US"/>
        </w:rPr>
        <w:t>GPS</w:t>
      </w:r>
      <w:r w:rsidR="002D56BF">
        <w:t xml:space="preserve"> модуля и его настройка</w:t>
      </w:r>
      <w:bookmarkEnd w:id="191"/>
      <w:r w:rsidR="002D56BF">
        <w:t xml:space="preserve"> </w:t>
      </w:r>
    </w:p>
    <w:p w14:paraId="53B046C0" w14:textId="77777777" w:rsidR="00EF64ED" w:rsidRDefault="00EF64ED" w:rsidP="002D7F5C">
      <w:pPr>
        <w:pStyle w:val="2"/>
        <w:spacing w:line="240" w:lineRule="auto"/>
      </w:pPr>
      <w:bookmarkStart w:id="192" w:name="_Toc510775868"/>
      <w:r>
        <w:t>Сохранение данных на карту памяти</w:t>
      </w:r>
      <w:bookmarkEnd w:id="192"/>
    </w:p>
    <w:p w14:paraId="2C971289" w14:textId="77777777" w:rsidR="00EF64ED" w:rsidRDefault="00EF64ED" w:rsidP="002D7F5C">
      <w:pPr>
        <w:pStyle w:val="2"/>
        <w:spacing w:line="240" w:lineRule="auto"/>
      </w:pPr>
      <w:bookmarkStart w:id="193" w:name="_Toc510775869"/>
      <w:r>
        <w:t>Передача данных на ПК</w:t>
      </w:r>
      <w:bookmarkEnd w:id="193"/>
    </w:p>
    <w:p w14:paraId="3AAEE2FE" w14:textId="77777777" w:rsidR="00EF64ED" w:rsidRDefault="00EF64ED" w:rsidP="002D7F5C">
      <w:pPr>
        <w:pStyle w:val="2"/>
        <w:spacing w:line="240" w:lineRule="auto"/>
      </w:pPr>
      <w:bookmarkStart w:id="194" w:name="_Toc510775870"/>
      <w:r>
        <w:t>Обработка откликов от кнопок управления</w:t>
      </w:r>
      <w:bookmarkEnd w:id="194"/>
    </w:p>
    <w:p w14:paraId="62470037" w14:textId="77777777" w:rsidR="00C1002B" w:rsidRDefault="00595C13" w:rsidP="00595C13">
      <w:pPr>
        <w:pStyle w:val="2"/>
      </w:pPr>
      <w:r>
        <w:t>Реализация спектра</w:t>
      </w:r>
    </w:p>
    <w:p w14:paraId="58E024EE" w14:textId="77777777" w:rsidR="00595C13" w:rsidRPr="00595C13" w:rsidRDefault="00595C13" w:rsidP="00595C13">
      <w:pPr>
        <w:pStyle w:val="2"/>
      </w:pPr>
      <w:r>
        <w:t>Подбор максимального коэффициента усиления каналов</w:t>
      </w:r>
    </w:p>
    <w:p w14:paraId="29F5AE55" w14:textId="77777777" w:rsidR="006349A5" w:rsidRDefault="006349A5" w:rsidP="002D7F5C">
      <w:pPr>
        <w:spacing w:line="240" w:lineRule="auto"/>
      </w:pPr>
    </w:p>
    <w:p w14:paraId="512DAD9F" w14:textId="77777777" w:rsidR="00D16E34" w:rsidRDefault="00D16E34" w:rsidP="002D7F5C">
      <w:pPr>
        <w:spacing w:line="240" w:lineRule="auto"/>
      </w:pPr>
    </w:p>
    <w:p w14:paraId="606A962F" w14:textId="77777777" w:rsidR="00EF64ED" w:rsidRDefault="00EF64ED" w:rsidP="002D7F5C">
      <w:pPr>
        <w:pStyle w:val="1"/>
        <w:spacing w:line="240" w:lineRule="auto"/>
      </w:pPr>
      <w:bookmarkStart w:id="195" w:name="_Toc510775871"/>
      <w:r>
        <w:t>Корпус</w:t>
      </w:r>
      <w:bookmarkEnd w:id="195"/>
    </w:p>
    <w:p w14:paraId="741078B7" w14:textId="77777777" w:rsidR="00EF64ED" w:rsidRDefault="00EF64ED" w:rsidP="002D7F5C">
      <w:pPr>
        <w:spacing w:line="240" w:lineRule="auto"/>
      </w:pPr>
      <w:r>
        <w:t xml:space="preserve">Изготавливается из листа </w:t>
      </w:r>
      <w:r w:rsidR="005B66F3">
        <w:t>п</w:t>
      </w:r>
      <w:r w:rsidRPr="00EF64ED">
        <w:t>олипропилен</w:t>
      </w:r>
      <w:r w:rsidR="005B66F3">
        <w:t>а или ф</w:t>
      </w:r>
      <w:r w:rsidR="005B66F3" w:rsidRPr="005B66F3">
        <w:t>торопласт</w:t>
      </w:r>
      <w:r w:rsidR="005B66F3">
        <w:t>а толщиной 50-100мм</w:t>
      </w:r>
      <w:r w:rsidRPr="00EF64ED">
        <w:t xml:space="preserve"> </w:t>
      </w:r>
    </w:p>
    <w:p w14:paraId="36F3F70C" w14:textId="77777777" w:rsidR="005B66F3" w:rsidRDefault="005B66F3" w:rsidP="002D7F5C">
      <w:pPr>
        <w:spacing w:line="240" w:lineRule="auto"/>
      </w:pPr>
      <w:r>
        <w:t>Разъем для подключения ручной катушки 2РМ18Б7Г</w:t>
      </w:r>
    </w:p>
    <w:p w14:paraId="485956DC" w14:textId="77777777" w:rsidR="005B66F3" w:rsidRDefault="005B66F3" w:rsidP="002D7F5C">
      <w:pPr>
        <w:spacing w:line="240" w:lineRule="auto"/>
      </w:pPr>
      <w:r>
        <w:t>Кнопки для управления и меню QQC-G-6</w:t>
      </w:r>
    </w:p>
    <w:p w14:paraId="2666050C" w14:textId="77777777" w:rsidR="005B66F3" w:rsidRDefault="005B66F3" w:rsidP="002D7F5C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1BB442DD" wp14:editId="6D75E71B">
            <wp:extent cx="1095375" cy="169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7002" w14:textId="77777777" w:rsidR="005B66F3" w:rsidRDefault="005B66F3" w:rsidP="002D7F5C">
      <w:pPr>
        <w:spacing w:line="240" w:lineRule="auto"/>
      </w:pPr>
      <w:r>
        <w:t xml:space="preserve">Для выхода наушников используется стандартный </w:t>
      </w:r>
      <w:r w:rsidRPr="005B66F3">
        <w:t>EY-502C, Гнездо (М) 3.5мм с резьбой</w:t>
      </w:r>
    </w:p>
    <w:p w14:paraId="4DC1BD9D" w14:textId="77777777" w:rsidR="002D56BF" w:rsidRPr="002D56BF" w:rsidRDefault="002D56BF" w:rsidP="002D7F5C">
      <w:pPr>
        <w:spacing w:line="240" w:lineRule="auto"/>
      </w:pPr>
      <w:r>
        <w:t xml:space="preserve">На передней стороне корпуса устанавливается антенна от </w:t>
      </w:r>
      <w:r>
        <w:rPr>
          <w:lang w:val="en-US"/>
        </w:rPr>
        <w:t>GPS</w:t>
      </w:r>
      <w:r w:rsidRPr="002D56BF">
        <w:t xml:space="preserve"> </w:t>
      </w:r>
      <w:r>
        <w:t>модуля</w:t>
      </w:r>
    </w:p>
    <w:p w14:paraId="1C94156A" w14:textId="77777777" w:rsidR="005B66F3" w:rsidRPr="00EF64ED" w:rsidRDefault="005B66F3" w:rsidP="002D7F5C">
      <w:pPr>
        <w:spacing w:line="240" w:lineRule="auto"/>
      </w:pPr>
    </w:p>
    <w:p w14:paraId="78065421" w14:textId="77777777" w:rsidR="00EF64ED" w:rsidRDefault="00EF64ED" w:rsidP="002D7F5C">
      <w:pPr>
        <w:spacing w:line="240" w:lineRule="auto"/>
      </w:pPr>
    </w:p>
    <w:p w14:paraId="25D660EA" w14:textId="77777777" w:rsidR="00EF64ED" w:rsidRPr="00EF64ED" w:rsidRDefault="00EF64ED" w:rsidP="002D7F5C">
      <w:pPr>
        <w:spacing w:line="240" w:lineRule="auto"/>
      </w:pPr>
    </w:p>
    <w:p w14:paraId="2C50AC47" w14:textId="77777777" w:rsidR="00EF64ED" w:rsidRDefault="002D56BF" w:rsidP="002D7F5C">
      <w:pPr>
        <w:pStyle w:val="1"/>
        <w:spacing w:line="240" w:lineRule="auto"/>
        <w:rPr>
          <w:lang w:val="en-US"/>
        </w:rPr>
      </w:pPr>
      <w:bookmarkStart w:id="196" w:name="_Toc510775872"/>
      <w:r>
        <w:rPr>
          <w:lang w:val="en-US"/>
        </w:rPr>
        <w:t>GPS</w:t>
      </w:r>
      <w:bookmarkEnd w:id="196"/>
    </w:p>
    <w:p w14:paraId="2DEDED45" w14:textId="77777777" w:rsidR="002D56BF" w:rsidRPr="002D56BF" w:rsidRDefault="002D56BF" w:rsidP="002D7F5C">
      <w:pPr>
        <w:spacing w:line="240" w:lineRule="auto"/>
      </w:pPr>
      <w:r>
        <w:t xml:space="preserve">Используется стандартный </w:t>
      </w:r>
      <w:r>
        <w:rPr>
          <w:lang w:val="en-US"/>
        </w:rPr>
        <w:t>GPS</w:t>
      </w:r>
      <w:r w:rsidRPr="002D56BF">
        <w:t xml:space="preserve"> </w:t>
      </w:r>
      <w:r>
        <w:t xml:space="preserve">модуль с внешней антенной, придача данных с частотой 10Гц через </w:t>
      </w:r>
      <w:r>
        <w:rPr>
          <w:lang w:val="en-US"/>
        </w:rPr>
        <w:t>USB</w:t>
      </w:r>
      <w:r>
        <w:t xml:space="preserve"> </w:t>
      </w:r>
    </w:p>
    <w:sectPr w:rsidR="002D56BF" w:rsidRPr="002D5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Дмитрий Андрианов" w:date="2018-04-06T16:12:00Z" w:initials="ДА">
    <w:p w14:paraId="06B563EF" w14:textId="3E24EF55" w:rsidR="002D5C71" w:rsidRDefault="002D5C71">
      <w:pPr>
        <w:pStyle w:val="a9"/>
      </w:pPr>
      <w:r>
        <w:rPr>
          <w:rStyle w:val="a8"/>
        </w:rPr>
        <w:annotationRef/>
      </w:r>
      <w:r>
        <w:t xml:space="preserve">Это всё ваши фантазии, для реализации клавиатуры и мониторинга заряда нужен отдельный контроллер, </w:t>
      </w:r>
      <w:proofErr w:type="gramStart"/>
      <w:r>
        <w:t>Запросите</w:t>
      </w:r>
      <w:proofErr w:type="gramEnd"/>
      <w:r>
        <w:t xml:space="preserve"> у Чурикова МОЮ структурную схему</w:t>
      </w:r>
      <w:bookmarkStart w:id="5" w:name="_GoBack"/>
      <w:bookmarkEnd w:id="5"/>
    </w:p>
  </w:comment>
  <w:comment w:id="36" w:author="Дмитрий Андрианов" w:date="2018-04-06T15:54:00Z" w:initials="ДА">
    <w:p w14:paraId="091D1A98" w14:textId="77777777" w:rsidR="00765D04" w:rsidRDefault="00765D04">
      <w:pPr>
        <w:pStyle w:val="a9"/>
      </w:pPr>
      <w:r>
        <w:rPr>
          <w:rStyle w:val="a8"/>
        </w:rPr>
        <w:annotationRef/>
      </w:r>
      <w:r>
        <w:t xml:space="preserve">ТЕКСТОВЫЙ ПРОТОКОЛ БЕЗ ПОДТВЕЖДЕНИЙ читаемый человеком без запинки, </w:t>
      </w:r>
    </w:p>
    <w:p w14:paraId="3C91F443" w14:textId="77777777" w:rsidR="00765D04" w:rsidRDefault="00765D04">
      <w:pPr>
        <w:pStyle w:val="a9"/>
      </w:pPr>
      <w:r>
        <w:t>Усиление- внутреннее дело контроллера –для этого выходная величина и нормируется по входу.</w:t>
      </w:r>
    </w:p>
    <w:p w14:paraId="46548D46" w14:textId="77777777" w:rsidR="00765D04" w:rsidRDefault="00765D04">
      <w:pPr>
        <w:pStyle w:val="a9"/>
      </w:pPr>
    </w:p>
    <w:p w14:paraId="34BC9597" w14:textId="77777777" w:rsidR="00765D04" w:rsidRDefault="00765D04">
      <w:pPr>
        <w:pStyle w:val="a9"/>
      </w:pPr>
      <w:r>
        <w:t>Контроллеру должна быть задана частота в герцах</w:t>
      </w:r>
    </w:p>
    <w:p w14:paraId="41C38F8E" w14:textId="77777777" w:rsidR="00765D04" w:rsidRDefault="00765D04">
      <w:pPr>
        <w:pStyle w:val="a9"/>
      </w:pPr>
      <w:r>
        <w:t>ТЕКСТОМ!!!.</w:t>
      </w:r>
    </w:p>
    <w:p w14:paraId="0667224A" w14:textId="77777777" w:rsidR="00765D04" w:rsidRDefault="00765D04">
      <w:pPr>
        <w:pStyle w:val="a9"/>
      </w:pPr>
    </w:p>
    <w:p w14:paraId="3D9B3358" w14:textId="77777777" w:rsidR="00765D04" w:rsidRDefault="00765D04">
      <w:pPr>
        <w:pStyle w:val="a9"/>
      </w:pPr>
      <w:proofErr w:type="spellStart"/>
      <w:r>
        <w:t>Контороллер</w:t>
      </w:r>
      <w:proofErr w:type="spellEnd"/>
      <w:r>
        <w:t xml:space="preserve"> должен посылать компоненты в милливольтах ТЕКСТОМ!!! .</w:t>
      </w:r>
    </w:p>
    <w:p w14:paraId="060D953B" w14:textId="77777777" w:rsidR="00765D04" w:rsidRDefault="00765D04">
      <w:pPr>
        <w:pStyle w:val="a9"/>
      </w:pPr>
    </w:p>
    <w:p w14:paraId="5222BF3D" w14:textId="77777777" w:rsidR="00765D04" w:rsidRDefault="00765D04">
      <w:pPr>
        <w:pStyle w:val="a9"/>
      </w:pPr>
      <w:r>
        <w:t>Контроллер можно попросить выключить синхронный фильтр.</w:t>
      </w:r>
    </w:p>
    <w:p w14:paraId="1A0F79F4" w14:textId="77777777" w:rsidR="00765D04" w:rsidRDefault="00765D04">
      <w:pPr>
        <w:pStyle w:val="a9"/>
      </w:pPr>
    </w:p>
    <w:p w14:paraId="5EC6439B" w14:textId="77777777" w:rsidR="00765D04" w:rsidRDefault="00765D04">
      <w:pPr>
        <w:pStyle w:val="a9"/>
      </w:pPr>
      <w:r>
        <w:t>ВСЁ!!!!!!!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B563EF" w15:done="0"/>
  <w15:commentEx w15:paraId="5EC6439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81FB3"/>
    <w:multiLevelType w:val="hybridMultilevel"/>
    <w:tmpl w:val="8C5C2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2C18A7"/>
    <w:multiLevelType w:val="hybridMultilevel"/>
    <w:tmpl w:val="E506DCE4"/>
    <w:lvl w:ilvl="0" w:tplc="9B7A2A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34756"/>
    <w:multiLevelType w:val="hybridMultilevel"/>
    <w:tmpl w:val="80D86A50"/>
    <w:lvl w:ilvl="0" w:tplc="C7F210C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митрий Андрианов">
    <w15:presenceInfo w15:providerId="AD" w15:userId="S-1-5-21-1996636243-997426543-375793360-24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5"/>
    <w:rsid w:val="001F6085"/>
    <w:rsid w:val="002D56BF"/>
    <w:rsid w:val="002D5C71"/>
    <w:rsid w:val="002D7F5C"/>
    <w:rsid w:val="002F20D3"/>
    <w:rsid w:val="003434A8"/>
    <w:rsid w:val="003B0D40"/>
    <w:rsid w:val="003D5305"/>
    <w:rsid w:val="00516FCB"/>
    <w:rsid w:val="0053751F"/>
    <w:rsid w:val="00595C13"/>
    <w:rsid w:val="005B66F3"/>
    <w:rsid w:val="006349A5"/>
    <w:rsid w:val="007551B0"/>
    <w:rsid w:val="00765D04"/>
    <w:rsid w:val="007C4CB4"/>
    <w:rsid w:val="009131D6"/>
    <w:rsid w:val="009E30CB"/>
    <w:rsid w:val="009F0EF9"/>
    <w:rsid w:val="00B936C7"/>
    <w:rsid w:val="00C1002B"/>
    <w:rsid w:val="00D16E34"/>
    <w:rsid w:val="00D26556"/>
    <w:rsid w:val="00EF64ED"/>
    <w:rsid w:val="00F4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A5A6"/>
  <w15:chartTrackingRefBased/>
  <w15:docId w15:val="{5A3E660F-2292-406A-85C6-5D0685F8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30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305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D5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D5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5305"/>
    <w:pPr>
      <w:spacing w:after="100"/>
    </w:pPr>
  </w:style>
  <w:style w:type="character" w:styleId="a5">
    <w:name w:val="Hyperlink"/>
    <w:basedOn w:val="a0"/>
    <w:uiPriority w:val="99"/>
    <w:unhideWhenUsed/>
    <w:rsid w:val="003D530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26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C4C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7551B0"/>
    <w:pPr>
      <w:spacing w:after="100"/>
      <w:ind w:left="220"/>
    </w:pPr>
  </w:style>
  <w:style w:type="table" w:styleId="a7">
    <w:name w:val="Table Grid"/>
    <w:basedOn w:val="a1"/>
    <w:uiPriority w:val="39"/>
    <w:rsid w:val="001F6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765D0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65D0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65D0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65D0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65D04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65D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65D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8A55-FF48-4975-A1DB-1FFE65CC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6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Андрианов</cp:lastModifiedBy>
  <cp:revision>17</cp:revision>
  <dcterms:created xsi:type="dcterms:W3CDTF">2018-04-05T11:06:00Z</dcterms:created>
  <dcterms:modified xsi:type="dcterms:W3CDTF">2018-04-06T13:14:00Z</dcterms:modified>
</cp:coreProperties>
</file>